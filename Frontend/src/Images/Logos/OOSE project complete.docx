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E310B6"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73E719FF" wp14:editId="03DD512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3A04FC52" w14:textId="77777777" w:rsidR="00236F78" w:rsidRPr="00E1695F" w:rsidRDefault="00236F78" w:rsidP="00236F78">
      <w:pPr>
        <w:rPr>
          <w:sz w:val="26"/>
        </w:rPr>
      </w:pPr>
    </w:p>
    <w:p w14:paraId="6C50A656" w14:textId="77777777" w:rsidR="00236F78" w:rsidRDefault="00236F78" w:rsidP="00236F78">
      <w:pPr>
        <w:jc w:val="center"/>
        <w:rPr>
          <w:b/>
          <w:sz w:val="32"/>
          <w:szCs w:val="28"/>
        </w:rPr>
      </w:pPr>
      <w:r w:rsidRPr="00E1695F">
        <w:rPr>
          <w:b/>
          <w:sz w:val="32"/>
          <w:szCs w:val="28"/>
        </w:rPr>
        <w:t xml:space="preserve">     Department of Computer Science</w:t>
      </w:r>
    </w:p>
    <w:p w14:paraId="6D0A1532" w14:textId="77777777" w:rsidR="00094C04" w:rsidRDefault="00094C04" w:rsidP="00236F78">
      <w:pPr>
        <w:jc w:val="center"/>
        <w:rPr>
          <w:b/>
          <w:sz w:val="32"/>
          <w:szCs w:val="28"/>
        </w:rPr>
      </w:pPr>
    </w:p>
    <w:p w14:paraId="36DC04FE" w14:textId="77777777" w:rsidR="00094C04" w:rsidRDefault="00094C04" w:rsidP="00236F78">
      <w:pPr>
        <w:jc w:val="center"/>
        <w:rPr>
          <w:b/>
          <w:sz w:val="32"/>
          <w:szCs w:val="28"/>
        </w:rPr>
      </w:pPr>
    </w:p>
    <w:p w14:paraId="31B8586B" w14:textId="77777777" w:rsidR="00094C04" w:rsidRDefault="00094C04" w:rsidP="00236F78">
      <w:pPr>
        <w:jc w:val="center"/>
        <w:rPr>
          <w:b/>
          <w:sz w:val="32"/>
          <w:szCs w:val="28"/>
        </w:rPr>
      </w:pPr>
    </w:p>
    <w:p w14:paraId="0824DA0A" w14:textId="08A6F7D4" w:rsidR="00094C04" w:rsidRDefault="00A72D79" w:rsidP="00236F78">
      <w:pPr>
        <w:jc w:val="center"/>
        <w:rPr>
          <w:b/>
          <w:sz w:val="32"/>
          <w:szCs w:val="28"/>
        </w:rPr>
      </w:pPr>
      <w:r>
        <w:rPr>
          <w:b/>
          <w:sz w:val="32"/>
          <w:szCs w:val="28"/>
        </w:rPr>
        <w:t>Project Proposal:</w:t>
      </w:r>
    </w:p>
    <w:p w14:paraId="08CD6AF5" w14:textId="77777777" w:rsidR="00094C04" w:rsidRDefault="007E31A2" w:rsidP="00236F78">
      <w:pPr>
        <w:jc w:val="center"/>
        <w:rPr>
          <w:b/>
          <w:sz w:val="32"/>
          <w:szCs w:val="28"/>
        </w:rPr>
      </w:pPr>
      <w:r>
        <w:rPr>
          <w:b/>
          <w:sz w:val="32"/>
          <w:szCs w:val="28"/>
        </w:rPr>
        <w:t>Admission</w:t>
      </w:r>
      <w:r w:rsidR="00094C04">
        <w:rPr>
          <w:b/>
          <w:sz w:val="32"/>
          <w:szCs w:val="28"/>
        </w:rPr>
        <w:t xml:space="preserve"> System</w:t>
      </w:r>
    </w:p>
    <w:p w14:paraId="4B8CEAC2" w14:textId="77777777" w:rsidR="00094C04" w:rsidRDefault="00094C04" w:rsidP="00236F78">
      <w:pPr>
        <w:jc w:val="center"/>
        <w:rPr>
          <w:b/>
          <w:sz w:val="32"/>
          <w:szCs w:val="28"/>
        </w:rPr>
      </w:pPr>
    </w:p>
    <w:p w14:paraId="7816DF54" w14:textId="77777777" w:rsidR="00094C04" w:rsidRDefault="00094C04" w:rsidP="00236F78">
      <w:pPr>
        <w:jc w:val="center"/>
        <w:rPr>
          <w:b/>
          <w:sz w:val="32"/>
          <w:szCs w:val="28"/>
        </w:rPr>
      </w:pPr>
    </w:p>
    <w:p w14:paraId="208284F7" w14:textId="77777777" w:rsidR="00094C04" w:rsidRPr="00E1695F" w:rsidRDefault="00094C04" w:rsidP="00236F78">
      <w:pPr>
        <w:jc w:val="center"/>
        <w:rPr>
          <w:b/>
          <w:sz w:val="32"/>
          <w:szCs w:val="28"/>
        </w:rPr>
      </w:pPr>
    </w:p>
    <w:p w14:paraId="4A33BD7D"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3DF9425F" w14:textId="77777777" w:rsidR="007E31A2" w:rsidRDefault="007E31A2" w:rsidP="007E31A2">
      <w:pPr>
        <w:rPr>
          <w:rFonts w:ascii="Verdana" w:hAnsi="Verdana"/>
        </w:rPr>
      </w:pPr>
    </w:p>
    <w:p w14:paraId="1E7407D0" w14:textId="6ED1C031" w:rsidR="007E31A2" w:rsidRDefault="007E31A2" w:rsidP="007E31A2">
      <w:pPr>
        <w:rPr>
          <w:rFonts w:ascii="Verdana" w:hAnsi="Verdana"/>
        </w:rPr>
      </w:pPr>
      <w:r>
        <w:rPr>
          <w:rFonts w:ascii="Verdana" w:hAnsi="Verdana"/>
        </w:rPr>
        <w:t xml:space="preserve">                              </w:t>
      </w:r>
      <w:r w:rsidR="00094C04">
        <w:rPr>
          <w:rFonts w:ascii="Verdana" w:hAnsi="Verdana"/>
        </w:rPr>
        <w:t>Submitted on</w:t>
      </w:r>
      <w:r w:rsidR="00E1695F" w:rsidRPr="009909B1">
        <w:rPr>
          <w:rFonts w:ascii="Verdana" w:hAnsi="Verdana"/>
        </w:rPr>
        <w:t xml:space="preserve">: </w:t>
      </w:r>
      <w:r w:rsidR="00A72D79">
        <w:rPr>
          <w:rFonts w:ascii="Verdana" w:hAnsi="Verdana"/>
        </w:rPr>
        <w:t xml:space="preserve"> &lt;7</w:t>
      </w:r>
      <w:r w:rsidRPr="007E31A2">
        <w:rPr>
          <w:rFonts w:ascii="Verdana" w:hAnsi="Verdana"/>
          <w:vertAlign w:val="superscript"/>
        </w:rPr>
        <w:t>th</w:t>
      </w:r>
      <w:r>
        <w:rPr>
          <w:rFonts w:ascii="Verdana" w:hAnsi="Verdana"/>
        </w:rPr>
        <w:t xml:space="preserve"> of </w:t>
      </w:r>
      <w:r w:rsidR="007B1FA5">
        <w:rPr>
          <w:rFonts w:ascii="Verdana" w:hAnsi="Verdana"/>
        </w:rPr>
        <w:t>April, 2023</w:t>
      </w:r>
      <w:r w:rsidR="00FE6DC0">
        <w:rPr>
          <w:rFonts w:ascii="Verdana" w:hAnsi="Verdana"/>
        </w:rPr>
        <w:t>&gt;</w:t>
      </w:r>
    </w:p>
    <w:p w14:paraId="645C6D1C" w14:textId="77777777" w:rsidR="00094C04" w:rsidRDefault="007E31A2" w:rsidP="007E31A2">
      <w:pPr>
        <w:rPr>
          <w:rFonts w:ascii="Verdana" w:hAnsi="Verdana"/>
        </w:rPr>
      </w:pPr>
      <w:r>
        <w:rPr>
          <w:rFonts w:ascii="Verdana" w:hAnsi="Verdana"/>
        </w:rPr>
        <w:t xml:space="preserve">                              </w:t>
      </w:r>
      <w:r w:rsidR="00094C04">
        <w:rPr>
          <w:rFonts w:ascii="Verdana" w:hAnsi="Verdana"/>
        </w:rPr>
        <w:t>Group Members:</w:t>
      </w:r>
    </w:p>
    <w:p w14:paraId="48D2AE01" w14:textId="77777777" w:rsidR="00094C04" w:rsidRPr="00A72D79" w:rsidRDefault="007E31A2" w:rsidP="007E31A2">
      <w:pPr>
        <w:rPr>
          <w:rFonts w:ascii="Verdana" w:hAnsi="Verdana"/>
          <w:b/>
        </w:rPr>
      </w:pPr>
      <w:r>
        <w:rPr>
          <w:rFonts w:ascii="Verdana" w:hAnsi="Verdana"/>
        </w:rPr>
        <w:t xml:space="preserve">                               </w:t>
      </w:r>
      <w:r w:rsidRPr="00A72D79">
        <w:rPr>
          <w:rFonts w:ascii="Verdana" w:hAnsi="Verdana"/>
          <w:b/>
        </w:rPr>
        <w:t>Ahtisham ul haq (FA21-BSE-072</w:t>
      </w:r>
      <w:r w:rsidR="00094C04" w:rsidRPr="00A72D79">
        <w:rPr>
          <w:rFonts w:ascii="Verdana" w:hAnsi="Verdana"/>
          <w:b/>
        </w:rPr>
        <w:t>)</w:t>
      </w:r>
    </w:p>
    <w:p w14:paraId="556A263E" w14:textId="58E637C9" w:rsidR="007E31A2" w:rsidRPr="00A72D79" w:rsidRDefault="007E31A2" w:rsidP="007E31A2">
      <w:pPr>
        <w:rPr>
          <w:rFonts w:ascii="Verdana" w:hAnsi="Verdana"/>
          <w:b/>
        </w:rPr>
      </w:pPr>
      <w:r w:rsidRPr="00A72D79">
        <w:rPr>
          <w:rFonts w:ascii="Verdana" w:hAnsi="Verdana"/>
          <w:b/>
        </w:rPr>
        <w:t xml:space="preserve">           </w:t>
      </w:r>
      <w:r w:rsidR="00A72D79" w:rsidRPr="00A72D79">
        <w:rPr>
          <w:rFonts w:ascii="Verdana" w:hAnsi="Verdana"/>
          <w:b/>
        </w:rPr>
        <w:t xml:space="preserve">                   </w:t>
      </w:r>
      <w:r w:rsidR="00A72D79">
        <w:rPr>
          <w:rFonts w:ascii="Verdana" w:hAnsi="Verdana"/>
          <w:b/>
        </w:rPr>
        <w:t xml:space="preserve"> </w:t>
      </w:r>
      <w:r w:rsidR="00A72D79" w:rsidRPr="00A72D79">
        <w:rPr>
          <w:rFonts w:ascii="Verdana" w:hAnsi="Verdana"/>
          <w:b/>
        </w:rPr>
        <w:t xml:space="preserve"> </w:t>
      </w:r>
      <w:r w:rsidR="004675EC" w:rsidRPr="00A72D79">
        <w:rPr>
          <w:rFonts w:ascii="Verdana" w:hAnsi="Verdana"/>
          <w:b/>
        </w:rPr>
        <w:t>Abdullah</w:t>
      </w:r>
      <w:r w:rsidR="004675EC" w:rsidRPr="00A72D79">
        <w:rPr>
          <w:rFonts w:ascii="Verdana" w:hAnsi="Verdana"/>
          <w:b/>
        </w:rPr>
        <w:tab/>
      </w:r>
      <w:r w:rsidR="009B56D3" w:rsidRPr="00A72D79">
        <w:rPr>
          <w:rFonts w:ascii="Verdana" w:hAnsi="Verdana"/>
          <w:b/>
        </w:rPr>
        <w:t xml:space="preserve">     </w:t>
      </w:r>
      <w:r w:rsidR="00054B4C" w:rsidRPr="00A72D79">
        <w:rPr>
          <w:rFonts w:ascii="Verdana" w:hAnsi="Verdana"/>
          <w:b/>
        </w:rPr>
        <w:t xml:space="preserve">  </w:t>
      </w:r>
      <w:r w:rsidR="00A72D79">
        <w:rPr>
          <w:rFonts w:ascii="Verdana" w:hAnsi="Verdana"/>
          <w:b/>
        </w:rPr>
        <w:t xml:space="preserve">    </w:t>
      </w:r>
      <w:r w:rsidR="00054B4C" w:rsidRPr="00A72D79">
        <w:rPr>
          <w:rFonts w:ascii="Verdana" w:hAnsi="Verdana"/>
          <w:b/>
        </w:rPr>
        <w:t>(</w:t>
      </w:r>
      <w:r w:rsidR="004675EC" w:rsidRPr="00A72D79">
        <w:rPr>
          <w:rFonts w:ascii="Verdana" w:hAnsi="Verdana"/>
          <w:b/>
        </w:rPr>
        <w:t>FA21-BSE-004)</w:t>
      </w:r>
    </w:p>
    <w:p w14:paraId="6449F61B" w14:textId="12F710C9" w:rsidR="00094C04" w:rsidRPr="00A72D79" w:rsidRDefault="007E31A2" w:rsidP="007E31A2">
      <w:pPr>
        <w:rPr>
          <w:rFonts w:ascii="Verdana" w:hAnsi="Verdana"/>
          <w:b/>
        </w:rPr>
      </w:pPr>
      <w:r w:rsidRPr="00A72D79">
        <w:rPr>
          <w:rFonts w:ascii="Verdana" w:hAnsi="Verdana"/>
          <w:b/>
        </w:rPr>
        <w:t xml:space="preserve">                              </w:t>
      </w:r>
      <w:r w:rsidR="00A72D79" w:rsidRPr="00A72D79">
        <w:rPr>
          <w:rFonts w:ascii="Verdana" w:hAnsi="Verdana"/>
          <w:b/>
        </w:rPr>
        <w:t xml:space="preserve"> </w:t>
      </w:r>
      <w:r w:rsidR="00A72D79">
        <w:rPr>
          <w:rFonts w:ascii="Verdana" w:hAnsi="Verdana"/>
          <w:b/>
        </w:rPr>
        <w:t xml:space="preserve"> </w:t>
      </w:r>
      <w:r w:rsidR="007B1FA5" w:rsidRPr="00A72D79">
        <w:rPr>
          <w:rFonts w:ascii="Verdana" w:hAnsi="Verdana"/>
          <w:b/>
        </w:rPr>
        <w:t xml:space="preserve">WAQAS         </w:t>
      </w:r>
      <w:r w:rsidR="00054B4C" w:rsidRPr="00A72D79">
        <w:rPr>
          <w:rFonts w:ascii="Verdana" w:hAnsi="Verdana"/>
          <w:b/>
        </w:rPr>
        <w:t xml:space="preserve">  </w:t>
      </w:r>
      <w:r w:rsidR="00A72D79">
        <w:rPr>
          <w:rFonts w:ascii="Verdana" w:hAnsi="Verdana"/>
          <w:b/>
        </w:rPr>
        <w:t xml:space="preserve">   </w:t>
      </w:r>
      <w:r w:rsidR="00054B4C" w:rsidRPr="00A72D79">
        <w:rPr>
          <w:rFonts w:ascii="Verdana" w:hAnsi="Verdana"/>
          <w:b/>
        </w:rPr>
        <w:t>(</w:t>
      </w:r>
      <w:r w:rsidR="007B1FA5" w:rsidRPr="00A72D79">
        <w:rPr>
          <w:rFonts w:ascii="Verdana" w:hAnsi="Verdana"/>
          <w:b/>
        </w:rPr>
        <w:t>FA21-BSE-040)</w:t>
      </w:r>
    </w:p>
    <w:p w14:paraId="2812E917" w14:textId="0F131A68" w:rsidR="00763092" w:rsidRPr="00A72D79" w:rsidRDefault="00763092" w:rsidP="00763092">
      <w:pPr>
        <w:rPr>
          <w:rFonts w:ascii="Verdana" w:hAnsi="Verdana"/>
          <w:b/>
        </w:rPr>
      </w:pPr>
      <w:r w:rsidRPr="00A72D79">
        <w:rPr>
          <w:rFonts w:ascii="Verdana" w:hAnsi="Verdana"/>
          <w:b/>
        </w:rPr>
        <w:tab/>
      </w:r>
      <w:r w:rsidRPr="00A72D79">
        <w:rPr>
          <w:rFonts w:ascii="Verdana" w:hAnsi="Verdana"/>
          <w:b/>
        </w:rPr>
        <w:tab/>
      </w:r>
      <w:r w:rsidRPr="00A72D79">
        <w:rPr>
          <w:rFonts w:ascii="Verdana" w:hAnsi="Verdana"/>
          <w:b/>
        </w:rPr>
        <w:tab/>
      </w:r>
      <w:r w:rsidR="00A72D79" w:rsidRPr="00A72D79">
        <w:rPr>
          <w:rFonts w:ascii="Verdana" w:hAnsi="Verdana"/>
          <w:b/>
        </w:rPr>
        <w:t xml:space="preserve">   </w:t>
      </w:r>
      <w:r w:rsidR="003B0282" w:rsidRPr="00A72D79">
        <w:rPr>
          <w:rFonts w:ascii="Verdana" w:hAnsi="Verdana"/>
          <w:b/>
        </w:rPr>
        <w:t>Ibrahim Khan</w:t>
      </w:r>
      <w:r w:rsidR="00A72D79">
        <w:rPr>
          <w:rFonts w:ascii="Verdana" w:hAnsi="Verdana"/>
          <w:b/>
        </w:rPr>
        <w:t xml:space="preserve">  </w:t>
      </w:r>
      <w:r w:rsidR="00054B4C" w:rsidRPr="00A72D79">
        <w:rPr>
          <w:rFonts w:ascii="Verdana" w:hAnsi="Verdana"/>
          <w:b/>
        </w:rPr>
        <w:t xml:space="preserve">  (</w:t>
      </w:r>
      <w:r w:rsidRPr="00A72D79">
        <w:rPr>
          <w:rFonts w:ascii="Verdana" w:hAnsi="Verdana"/>
          <w:b/>
        </w:rPr>
        <w:t>FA21-BSE-</w:t>
      </w:r>
      <w:r w:rsidR="003B0282" w:rsidRPr="00A72D79">
        <w:rPr>
          <w:rFonts w:ascii="Verdana" w:hAnsi="Verdana"/>
          <w:b/>
        </w:rPr>
        <w:t>186</w:t>
      </w:r>
      <w:r w:rsidRPr="00A72D79">
        <w:rPr>
          <w:rFonts w:ascii="Verdana" w:hAnsi="Verdana"/>
          <w:b/>
        </w:rPr>
        <w:t>)</w:t>
      </w:r>
    </w:p>
    <w:p w14:paraId="64AD5A9A" w14:textId="7884DD2F" w:rsidR="00763092" w:rsidRDefault="00763092" w:rsidP="007E31A2">
      <w:pPr>
        <w:rPr>
          <w:rFonts w:ascii="Verdana" w:hAnsi="Verdana"/>
        </w:rPr>
      </w:pPr>
    </w:p>
    <w:p w14:paraId="047364FF" w14:textId="77777777" w:rsidR="00094C04" w:rsidRDefault="00094C04" w:rsidP="00094C04">
      <w:pPr>
        <w:rPr>
          <w:rFonts w:ascii="Verdana" w:hAnsi="Verdana"/>
        </w:rPr>
      </w:pPr>
      <w:r>
        <w:rPr>
          <w:rFonts w:ascii="Verdana" w:hAnsi="Verdana"/>
        </w:rPr>
        <w:tab/>
      </w:r>
      <w:r>
        <w:rPr>
          <w:rFonts w:ascii="Verdana" w:hAnsi="Verdana"/>
        </w:rPr>
        <w:tab/>
      </w:r>
    </w:p>
    <w:p w14:paraId="59F62F6D" w14:textId="77777777" w:rsidR="00094C04" w:rsidRDefault="00094C04" w:rsidP="00094C04">
      <w:pPr>
        <w:rPr>
          <w:rFonts w:ascii="Verdana" w:hAnsi="Verdana"/>
        </w:rPr>
      </w:pPr>
      <w:r>
        <w:rPr>
          <w:rFonts w:ascii="Verdana" w:hAnsi="Verdana"/>
        </w:rPr>
        <w:br w:type="page"/>
      </w:r>
    </w:p>
    <w:p w14:paraId="5486498E"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1046832490"/>
        <w:docPartObj>
          <w:docPartGallery w:val="Table of Contents"/>
          <w:docPartUnique/>
        </w:docPartObj>
      </w:sdtPr>
      <w:sdtEndPr>
        <w:rPr>
          <w:b/>
          <w:bCs/>
          <w:noProof/>
        </w:rPr>
      </w:sdtEndPr>
      <w:sdtContent>
        <w:p w14:paraId="0CBC9E3B" w14:textId="03B21F99" w:rsidR="00A72D79" w:rsidRDefault="00A72D79">
          <w:pPr>
            <w:pStyle w:val="TOCHeading"/>
          </w:pPr>
          <w:r>
            <w:t>Contents</w:t>
          </w:r>
        </w:p>
        <w:p w14:paraId="4F432473" w14:textId="77777777" w:rsidR="00A72D79" w:rsidRDefault="00A72D79">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31970249" w:history="1">
            <w:r w:rsidRPr="005C60CB">
              <w:rPr>
                <w:rStyle w:val="Hyperlink"/>
                <w:noProof/>
              </w:rPr>
              <w:t>CHAPTER 1 PROJECT PROPOSAL</w:t>
            </w:r>
            <w:r>
              <w:rPr>
                <w:noProof/>
                <w:webHidden/>
              </w:rPr>
              <w:tab/>
            </w:r>
            <w:r>
              <w:rPr>
                <w:noProof/>
                <w:webHidden/>
              </w:rPr>
              <w:fldChar w:fldCharType="begin"/>
            </w:r>
            <w:r>
              <w:rPr>
                <w:noProof/>
                <w:webHidden/>
              </w:rPr>
              <w:instrText xml:space="preserve"> PAGEREF _Toc131970249 \h </w:instrText>
            </w:r>
            <w:r>
              <w:rPr>
                <w:noProof/>
                <w:webHidden/>
              </w:rPr>
            </w:r>
            <w:r>
              <w:rPr>
                <w:noProof/>
                <w:webHidden/>
              </w:rPr>
              <w:fldChar w:fldCharType="separate"/>
            </w:r>
            <w:r>
              <w:rPr>
                <w:noProof/>
                <w:webHidden/>
              </w:rPr>
              <w:t>3</w:t>
            </w:r>
            <w:r>
              <w:rPr>
                <w:noProof/>
                <w:webHidden/>
              </w:rPr>
              <w:fldChar w:fldCharType="end"/>
            </w:r>
          </w:hyperlink>
        </w:p>
        <w:p w14:paraId="5DDA3827" w14:textId="77777777" w:rsidR="00A72D79" w:rsidRDefault="00770744">
          <w:pPr>
            <w:pStyle w:val="TOC2"/>
            <w:tabs>
              <w:tab w:val="right" w:leader="dot" w:pos="9350"/>
            </w:tabs>
            <w:rPr>
              <w:rFonts w:asciiTheme="minorHAnsi" w:eastAsiaTheme="minorEastAsia" w:hAnsiTheme="minorHAnsi" w:cstheme="minorBidi"/>
              <w:noProof/>
              <w:lang w:bidi="ar-SA"/>
            </w:rPr>
          </w:pPr>
          <w:hyperlink w:anchor="_Toc131970250" w:history="1">
            <w:r w:rsidR="00A72D79" w:rsidRPr="005C60CB">
              <w:rPr>
                <w:rStyle w:val="Hyperlink"/>
                <w:noProof/>
              </w:rPr>
              <w:t>Introduction</w:t>
            </w:r>
            <w:r w:rsidR="00A72D79">
              <w:rPr>
                <w:noProof/>
                <w:webHidden/>
              </w:rPr>
              <w:tab/>
            </w:r>
            <w:r w:rsidR="00A72D79">
              <w:rPr>
                <w:noProof/>
                <w:webHidden/>
              </w:rPr>
              <w:fldChar w:fldCharType="begin"/>
            </w:r>
            <w:r w:rsidR="00A72D79">
              <w:rPr>
                <w:noProof/>
                <w:webHidden/>
              </w:rPr>
              <w:instrText xml:space="preserve"> PAGEREF _Toc131970250 \h </w:instrText>
            </w:r>
            <w:r w:rsidR="00A72D79">
              <w:rPr>
                <w:noProof/>
                <w:webHidden/>
              </w:rPr>
            </w:r>
            <w:r w:rsidR="00A72D79">
              <w:rPr>
                <w:noProof/>
                <w:webHidden/>
              </w:rPr>
              <w:fldChar w:fldCharType="separate"/>
            </w:r>
            <w:r w:rsidR="00A72D79">
              <w:rPr>
                <w:noProof/>
                <w:webHidden/>
              </w:rPr>
              <w:t>3</w:t>
            </w:r>
            <w:r w:rsidR="00A72D79">
              <w:rPr>
                <w:noProof/>
                <w:webHidden/>
              </w:rPr>
              <w:fldChar w:fldCharType="end"/>
            </w:r>
          </w:hyperlink>
        </w:p>
        <w:p w14:paraId="17A90AFC" w14:textId="77777777" w:rsidR="00A72D79" w:rsidRDefault="00770744">
          <w:pPr>
            <w:pStyle w:val="TOC2"/>
            <w:tabs>
              <w:tab w:val="right" w:leader="dot" w:pos="9350"/>
            </w:tabs>
            <w:rPr>
              <w:rFonts w:asciiTheme="minorHAnsi" w:eastAsiaTheme="minorEastAsia" w:hAnsiTheme="minorHAnsi" w:cstheme="minorBidi"/>
              <w:noProof/>
              <w:lang w:bidi="ar-SA"/>
            </w:rPr>
          </w:pPr>
          <w:hyperlink w:anchor="_Toc131970251" w:history="1">
            <w:r w:rsidR="00A72D79" w:rsidRPr="005C60CB">
              <w:rPr>
                <w:rStyle w:val="Hyperlink"/>
                <w:noProof/>
              </w:rPr>
              <w:t>Vision and Business Case:</w:t>
            </w:r>
            <w:r w:rsidR="00A72D79">
              <w:rPr>
                <w:noProof/>
                <w:webHidden/>
              </w:rPr>
              <w:tab/>
            </w:r>
            <w:r w:rsidR="00A72D79">
              <w:rPr>
                <w:noProof/>
                <w:webHidden/>
              </w:rPr>
              <w:fldChar w:fldCharType="begin"/>
            </w:r>
            <w:r w:rsidR="00A72D79">
              <w:rPr>
                <w:noProof/>
                <w:webHidden/>
              </w:rPr>
              <w:instrText xml:space="preserve"> PAGEREF _Toc131970251 \h </w:instrText>
            </w:r>
            <w:r w:rsidR="00A72D79">
              <w:rPr>
                <w:noProof/>
                <w:webHidden/>
              </w:rPr>
            </w:r>
            <w:r w:rsidR="00A72D79">
              <w:rPr>
                <w:noProof/>
                <w:webHidden/>
              </w:rPr>
              <w:fldChar w:fldCharType="separate"/>
            </w:r>
            <w:r w:rsidR="00A72D79">
              <w:rPr>
                <w:noProof/>
                <w:webHidden/>
              </w:rPr>
              <w:t>3</w:t>
            </w:r>
            <w:r w:rsidR="00A72D79">
              <w:rPr>
                <w:noProof/>
                <w:webHidden/>
              </w:rPr>
              <w:fldChar w:fldCharType="end"/>
            </w:r>
          </w:hyperlink>
        </w:p>
        <w:p w14:paraId="4B171EB8" w14:textId="77777777" w:rsidR="00A72D79" w:rsidRDefault="00770744">
          <w:pPr>
            <w:pStyle w:val="TOC2"/>
            <w:tabs>
              <w:tab w:val="right" w:leader="dot" w:pos="9350"/>
            </w:tabs>
            <w:rPr>
              <w:rFonts w:asciiTheme="minorHAnsi" w:eastAsiaTheme="minorEastAsia" w:hAnsiTheme="minorHAnsi" w:cstheme="minorBidi"/>
              <w:noProof/>
              <w:lang w:bidi="ar-SA"/>
            </w:rPr>
          </w:pPr>
          <w:hyperlink w:anchor="_Toc131970252" w:history="1">
            <w:r w:rsidR="00A72D79" w:rsidRPr="005C60CB">
              <w:rPr>
                <w:rStyle w:val="Hyperlink"/>
                <w:noProof/>
              </w:rPr>
              <w:t>Use-Case Model</w:t>
            </w:r>
            <w:r w:rsidR="00A72D79">
              <w:rPr>
                <w:noProof/>
                <w:webHidden/>
              </w:rPr>
              <w:tab/>
            </w:r>
            <w:r w:rsidR="00A72D79">
              <w:rPr>
                <w:noProof/>
                <w:webHidden/>
              </w:rPr>
              <w:fldChar w:fldCharType="begin"/>
            </w:r>
            <w:r w:rsidR="00A72D79">
              <w:rPr>
                <w:noProof/>
                <w:webHidden/>
              </w:rPr>
              <w:instrText xml:space="preserve"> PAGEREF _Toc131970252 \h </w:instrText>
            </w:r>
            <w:r w:rsidR="00A72D79">
              <w:rPr>
                <w:noProof/>
                <w:webHidden/>
              </w:rPr>
            </w:r>
            <w:r w:rsidR="00A72D79">
              <w:rPr>
                <w:noProof/>
                <w:webHidden/>
              </w:rPr>
              <w:fldChar w:fldCharType="separate"/>
            </w:r>
            <w:r w:rsidR="00A72D79">
              <w:rPr>
                <w:noProof/>
                <w:webHidden/>
              </w:rPr>
              <w:t>5</w:t>
            </w:r>
            <w:r w:rsidR="00A72D79">
              <w:rPr>
                <w:noProof/>
                <w:webHidden/>
              </w:rPr>
              <w:fldChar w:fldCharType="end"/>
            </w:r>
          </w:hyperlink>
        </w:p>
        <w:p w14:paraId="51024306" w14:textId="77777777" w:rsidR="00A72D79" w:rsidRDefault="00770744">
          <w:pPr>
            <w:pStyle w:val="TOC2"/>
            <w:tabs>
              <w:tab w:val="right" w:leader="dot" w:pos="9350"/>
            </w:tabs>
            <w:rPr>
              <w:rFonts w:asciiTheme="minorHAnsi" w:eastAsiaTheme="minorEastAsia" w:hAnsiTheme="minorHAnsi" w:cstheme="minorBidi"/>
              <w:noProof/>
              <w:lang w:bidi="ar-SA"/>
            </w:rPr>
          </w:pPr>
          <w:hyperlink w:anchor="_Toc131970253" w:history="1">
            <w:r w:rsidR="00A72D79" w:rsidRPr="005C60CB">
              <w:rPr>
                <w:rStyle w:val="Hyperlink"/>
                <w:noProof/>
              </w:rPr>
              <w:t>Supplementary Specification</w:t>
            </w:r>
            <w:r w:rsidR="00A72D79">
              <w:rPr>
                <w:noProof/>
                <w:webHidden/>
              </w:rPr>
              <w:tab/>
            </w:r>
            <w:r w:rsidR="00A72D79">
              <w:rPr>
                <w:noProof/>
                <w:webHidden/>
              </w:rPr>
              <w:fldChar w:fldCharType="begin"/>
            </w:r>
            <w:r w:rsidR="00A72D79">
              <w:rPr>
                <w:noProof/>
                <w:webHidden/>
              </w:rPr>
              <w:instrText xml:space="preserve"> PAGEREF _Toc131970253 \h </w:instrText>
            </w:r>
            <w:r w:rsidR="00A72D79">
              <w:rPr>
                <w:noProof/>
                <w:webHidden/>
              </w:rPr>
            </w:r>
            <w:r w:rsidR="00A72D79">
              <w:rPr>
                <w:noProof/>
                <w:webHidden/>
              </w:rPr>
              <w:fldChar w:fldCharType="separate"/>
            </w:r>
            <w:r w:rsidR="00A72D79">
              <w:rPr>
                <w:noProof/>
                <w:webHidden/>
              </w:rPr>
              <w:t>6</w:t>
            </w:r>
            <w:r w:rsidR="00A72D79">
              <w:rPr>
                <w:noProof/>
                <w:webHidden/>
              </w:rPr>
              <w:fldChar w:fldCharType="end"/>
            </w:r>
          </w:hyperlink>
        </w:p>
        <w:p w14:paraId="5ED21046" w14:textId="77777777" w:rsidR="00A72D79" w:rsidRDefault="00770744">
          <w:pPr>
            <w:pStyle w:val="TOC2"/>
            <w:tabs>
              <w:tab w:val="right" w:leader="dot" w:pos="9350"/>
            </w:tabs>
            <w:rPr>
              <w:rFonts w:asciiTheme="minorHAnsi" w:eastAsiaTheme="minorEastAsia" w:hAnsiTheme="minorHAnsi" w:cstheme="minorBidi"/>
              <w:noProof/>
              <w:lang w:bidi="ar-SA"/>
            </w:rPr>
          </w:pPr>
          <w:hyperlink w:anchor="_Toc131970254" w:history="1">
            <w:r w:rsidR="00A72D79" w:rsidRPr="005C60CB">
              <w:rPr>
                <w:rStyle w:val="Hyperlink"/>
                <w:noProof/>
              </w:rPr>
              <w:t>Glossary</w:t>
            </w:r>
            <w:r w:rsidR="00A72D79">
              <w:rPr>
                <w:noProof/>
                <w:webHidden/>
              </w:rPr>
              <w:tab/>
            </w:r>
            <w:r w:rsidR="00A72D79">
              <w:rPr>
                <w:noProof/>
                <w:webHidden/>
              </w:rPr>
              <w:fldChar w:fldCharType="begin"/>
            </w:r>
            <w:r w:rsidR="00A72D79">
              <w:rPr>
                <w:noProof/>
                <w:webHidden/>
              </w:rPr>
              <w:instrText xml:space="preserve"> PAGEREF _Toc131970254 \h </w:instrText>
            </w:r>
            <w:r w:rsidR="00A72D79">
              <w:rPr>
                <w:noProof/>
                <w:webHidden/>
              </w:rPr>
            </w:r>
            <w:r w:rsidR="00A72D79">
              <w:rPr>
                <w:noProof/>
                <w:webHidden/>
              </w:rPr>
              <w:fldChar w:fldCharType="separate"/>
            </w:r>
            <w:r w:rsidR="00A72D79">
              <w:rPr>
                <w:noProof/>
                <w:webHidden/>
              </w:rPr>
              <w:t>7</w:t>
            </w:r>
            <w:r w:rsidR="00A72D79">
              <w:rPr>
                <w:noProof/>
                <w:webHidden/>
              </w:rPr>
              <w:fldChar w:fldCharType="end"/>
            </w:r>
          </w:hyperlink>
        </w:p>
        <w:p w14:paraId="3BC73821" w14:textId="77777777" w:rsidR="00A72D79" w:rsidRDefault="00770744">
          <w:pPr>
            <w:pStyle w:val="TOC2"/>
            <w:tabs>
              <w:tab w:val="right" w:leader="dot" w:pos="9350"/>
            </w:tabs>
            <w:rPr>
              <w:rFonts w:asciiTheme="minorHAnsi" w:eastAsiaTheme="minorEastAsia" w:hAnsiTheme="minorHAnsi" w:cstheme="minorBidi"/>
              <w:noProof/>
              <w:lang w:bidi="ar-SA"/>
            </w:rPr>
          </w:pPr>
          <w:hyperlink w:anchor="_Toc131970255" w:history="1">
            <w:r w:rsidR="00A72D79" w:rsidRPr="005C60CB">
              <w:rPr>
                <w:rStyle w:val="Hyperlink"/>
                <w:noProof/>
              </w:rPr>
              <w:t>Risk List &amp; Risk Management Plan</w:t>
            </w:r>
            <w:r w:rsidR="00A72D79">
              <w:rPr>
                <w:noProof/>
                <w:webHidden/>
              </w:rPr>
              <w:tab/>
            </w:r>
            <w:r w:rsidR="00A72D79">
              <w:rPr>
                <w:noProof/>
                <w:webHidden/>
              </w:rPr>
              <w:fldChar w:fldCharType="begin"/>
            </w:r>
            <w:r w:rsidR="00A72D79">
              <w:rPr>
                <w:noProof/>
                <w:webHidden/>
              </w:rPr>
              <w:instrText xml:space="preserve"> PAGEREF _Toc131970255 \h </w:instrText>
            </w:r>
            <w:r w:rsidR="00A72D79">
              <w:rPr>
                <w:noProof/>
                <w:webHidden/>
              </w:rPr>
            </w:r>
            <w:r w:rsidR="00A72D79">
              <w:rPr>
                <w:noProof/>
                <w:webHidden/>
              </w:rPr>
              <w:fldChar w:fldCharType="separate"/>
            </w:r>
            <w:r w:rsidR="00A72D79">
              <w:rPr>
                <w:noProof/>
                <w:webHidden/>
              </w:rPr>
              <w:t>7</w:t>
            </w:r>
            <w:r w:rsidR="00A72D79">
              <w:rPr>
                <w:noProof/>
                <w:webHidden/>
              </w:rPr>
              <w:fldChar w:fldCharType="end"/>
            </w:r>
          </w:hyperlink>
        </w:p>
        <w:p w14:paraId="64C116A3" w14:textId="77777777" w:rsidR="00A72D79" w:rsidRDefault="00770744">
          <w:pPr>
            <w:pStyle w:val="TOC1"/>
            <w:tabs>
              <w:tab w:val="right" w:leader="dot" w:pos="9350"/>
            </w:tabs>
            <w:rPr>
              <w:rFonts w:asciiTheme="minorHAnsi" w:eastAsiaTheme="minorEastAsia" w:hAnsiTheme="minorHAnsi" w:cstheme="minorBidi"/>
              <w:noProof/>
              <w:lang w:bidi="ar-SA"/>
            </w:rPr>
          </w:pPr>
          <w:hyperlink w:anchor="_Toc131970256" w:history="1">
            <w:r w:rsidR="00A72D79" w:rsidRPr="005C60CB">
              <w:rPr>
                <w:rStyle w:val="Hyperlink"/>
                <w:noProof/>
              </w:rPr>
              <w:t>CHAPTER 2 USE CASES</w:t>
            </w:r>
            <w:r w:rsidR="00A72D79">
              <w:rPr>
                <w:noProof/>
                <w:webHidden/>
              </w:rPr>
              <w:tab/>
            </w:r>
            <w:r w:rsidR="00A72D79">
              <w:rPr>
                <w:noProof/>
                <w:webHidden/>
              </w:rPr>
              <w:fldChar w:fldCharType="begin"/>
            </w:r>
            <w:r w:rsidR="00A72D79">
              <w:rPr>
                <w:noProof/>
                <w:webHidden/>
              </w:rPr>
              <w:instrText xml:space="preserve"> PAGEREF _Toc131970256 \h </w:instrText>
            </w:r>
            <w:r w:rsidR="00A72D79">
              <w:rPr>
                <w:noProof/>
                <w:webHidden/>
              </w:rPr>
            </w:r>
            <w:r w:rsidR="00A72D79">
              <w:rPr>
                <w:noProof/>
                <w:webHidden/>
              </w:rPr>
              <w:fldChar w:fldCharType="separate"/>
            </w:r>
            <w:r w:rsidR="00A72D79">
              <w:rPr>
                <w:noProof/>
                <w:webHidden/>
              </w:rPr>
              <w:t>8</w:t>
            </w:r>
            <w:r w:rsidR="00A72D79">
              <w:rPr>
                <w:noProof/>
                <w:webHidden/>
              </w:rPr>
              <w:fldChar w:fldCharType="end"/>
            </w:r>
          </w:hyperlink>
        </w:p>
        <w:p w14:paraId="5E8E6473" w14:textId="77777777" w:rsidR="00A72D79" w:rsidRDefault="00770744">
          <w:pPr>
            <w:pStyle w:val="TOC2"/>
            <w:tabs>
              <w:tab w:val="right" w:leader="dot" w:pos="9350"/>
            </w:tabs>
            <w:rPr>
              <w:rFonts w:asciiTheme="minorHAnsi" w:eastAsiaTheme="minorEastAsia" w:hAnsiTheme="minorHAnsi" w:cstheme="minorBidi"/>
              <w:noProof/>
              <w:lang w:bidi="ar-SA"/>
            </w:rPr>
          </w:pPr>
          <w:hyperlink w:anchor="_Toc131970257" w:history="1">
            <w:r w:rsidR="00A72D79" w:rsidRPr="005C60CB">
              <w:rPr>
                <w:rStyle w:val="Hyperlink"/>
                <w:noProof/>
              </w:rPr>
              <w:t>Use Case Diagram</w:t>
            </w:r>
            <w:r w:rsidR="00A72D79">
              <w:rPr>
                <w:noProof/>
                <w:webHidden/>
              </w:rPr>
              <w:tab/>
            </w:r>
            <w:r w:rsidR="00A72D79">
              <w:rPr>
                <w:noProof/>
                <w:webHidden/>
              </w:rPr>
              <w:fldChar w:fldCharType="begin"/>
            </w:r>
            <w:r w:rsidR="00A72D79">
              <w:rPr>
                <w:noProof/>
                <w:webHidden/>
              </w:rPr>
              <w:instrText xml:space="preserve"> PAGEREF _Toc131970257 \h </w:instrText>
            </w:r>
            <w:r w:rsidR="00A72D79">
              <w:rPr>
                <w:noProof/>
                <w:webHidden/>
              </w:rPr>
            </w:r>
            <w:r w:rsidR="00A72D79">
              <w:rPr>
                <w:noProof/>
                <w:webHidden/>
              </w:rPr>
              <w:fldChar w:fldCharType="separate"/>
            </w:r>
            <w:r w:rsidR="00A72D79">
              <w:rPr>
                <w:noProof/>
                <w:webHidden/>
              </w:rPr>
              <w:t>8</w:t>
            </w:r>
            <w:r w:rsidR="00A72D79">
              <w:rPr>
                <w:noProof/>
                <w:webHidden/>
              </w:rPr>
              <w:fldChar w:fldCharType="end"/>
            </w:r>
          </w:hyperlink>
        </w:p>
        <w:p w14:paraId="17B06593" w14:textId="77777777" w:rsidR="00A72D79" w:rsidRDefault="00770744">
          <w:pPr>
            <w:pStyle w:val="TOC2"/>
            <w:tabs>
              <w:tab w:val="right" w:leader="dot" w:pos="9350"/>
            </w:tabs>
            <w:rPr>
              <w:rFonts w:asciiTheme="minorHAnsi" w:eastAsiaTheme="minorEastAsia" w:hAnsiTheme="minorHAnsi" w:cstheme="minorBidi"/>
              <w:noProof/>
              <w:lang w:bidi="ar-SA"/>
            </w:rPr>
          </w:pPr>
          <w:hyperlink w:anchor="_Toc131970258" w:history="1">
            <w:r w:rsidR="00A72D79" w:rsidRPr="005C60CB">
              <w:rPr>
                <w:rStyle w:val="Hyperlink"/>
                <w:noProof/>
              </w:rPr>
              <w:t>Use Cases Distribution</w:t>
            </w:r>
            <w:r w:rsidR="00A72D79">
              <w:rPr>
                <w:noProof/>
                <w:webHidden/>
              </w:rPr>
              <w:tab/>
            </w:r>
            <w:r w:rsidR="00A72D79">
              <w:rPr>
                <w:noProof/>
                <w:webHidden/>
              </w:rPr>
              <w:fldChar w:fldCharType="begin"/>
            </w:r>
            <w:r w:rsidR="00A72D79">
              <w:rPr>
                <w:noProof/>
                <w:webHidden/>
              </w:rPr>
              <w:instrText xml:space="preserve"> PAGEREF _Toc131970258 \h </w:instrText>
            </w:r>
            <w:r w:rsidR="00A72D79">
              <w:rPr>
                <w:noProof/>
                <w:webHidden/>
              </w:rPr>
            </w:r>
            <w:r w:rsidR="00A72D79">
              <w:rPr>
                <w:noProof/>
                <w:webHidden/>
              </w:rPr>
              <w:fldChar w:fldCharType="separate"/>
            </w:r>
            <w:r w:rsidR="00A72D79">
              <w:rPr>
                <w:noProof/>
                <w:webHidden/>
              </w:rPr>
              <w:t>10</w:t>
            </w:r>
            <w:r w:rsidR="00A72D79">
              <w:rPr>
                <w:noProof/>
                <w:webHidden/>
              </w:rPr>
              <w:fldChar w:fldCharType="end"/>
            </w:r>
          </w:hyperlink>
        </w:p>
        <w:p w14:paraId="65356B0D" w14:textId="77777777" w:rsidR="00A72D79" w:rsidRDefault="00770744">
          <w:pPr>
            <w:pStyle w:val="TOC2"/>
            <w:tabs>
              <w:tab w:val="right" w:leader="dot" w:pos="9350"/>
            </w:tabs>
            <w:rPr>
              <w:rFonts w:asciiTheme="minorHAnsi" w:eastAsiaTheme="minorEastAsia" w:hAnsiTheme="minorHAnsi" w:cstheme="minorBidi"/>
              <w:noProof/>
              <w:lang w:bidi="ar-SA"/>
            </w:rPr>
          </w:pPr>
          <w:hyperlink w:anchor="_Toc131970259" w:history="1">
            <w:r w:rsidR="00A72D79" w:rsidRPr="005C60CB">
              <w:rPr>
                <w:rStyle w:val="Hyperlink"/>
                <w:noProof/>
              </w:rPr>
              <w:t>Brief Level Use Cases</w:t>
            </w:r>
            <w:r w:rsidR="00A72D79">
              <w:rPr>
                <w:noProof/>
                <w:webHidden/>
              </w:rPr>
              <w:tab/>
            </w:r>
            <w:r w:rsidR="00A72D79">
              <w:rPr>
                <w:noProof/>
                <w:webHidden/>
              </w:rPr>
              <w:fldChar w:fldCharType="begin"/>
            </w:r>
            <w:r w:rsidR="00A72D79">
              <w:rPr>
                <w:noProof/>
                <w:webHidden/>
              </w:rPr>
              <w:instrText xml:space="preserve"> PAGEREF _Toc131970259 \h </w:instrText>
            </w:r>
            <w:r w:rsidR="00A72D79">
              <w:rPr>
                <w:noProof/>
                <w:webHidden/>
              </w:rPr>
            </w:r>
            <w:r w:rsidR="00A72D79">
              <w:rPr>
                <w:noProof/>
                <w:webHidden/>
              </w:rPr>
              <w:fldChar w:fldCharType="separate"/>
            </w:r>
            <w:r w:rsidR="00A72D79">
              <w:rPr>
                <w:noProof/>
                <w:webHidden/>
              </w:rPr>
              <w:t>10</w:t>
            </w:r>
            <w:r w:rsidR="00A72D79">
              <w:rPr>
                <w:noProof/>
                <w:webHidden/>
              </w:rPr>
              <w:fldChar w:fldCharType="end"/>
            </w:r>
          </w:hyperlink>
        </w:p>
        <w:p w14:paraId="4D58C9D5" w14:textId="77777777" w:rsidR="00A72D79" w:rsidRDefault="00770744">
          <w:pPr>
            <w:pStyle w:val="TOC2"/>
            <w:tabs>
              <w:tab w:val="right" w:leader="dot" w:pos="9350"/>
            </w:tabs>
            <w:rPr>
              <w:rFonts w:asciiTheme="minorHAnsi" w:eastAsiaTheme="minorEastAsia" w:hAnsiTheme="minorHAnsi" w:cstheme="minorBidi"/>
              <w:noProof/>
              <w:lang w:bidi="ar-SA"/>
            </w:rPr>
          </w:pPr>
          <w:hyperlink w:anchor="_Toc131970260" w:history="1">
            <w:r w:rsidR="00A72D79" w:rsidRPr="005C60CB">
              <w:rPr>
                <w:rStyle w:val="Hyperlink"/>
                <w:b/>
                <w:noProof/>
              </w:rPr>
              <w:t>Fully Dressed Use Cases:</w:t>
            </w:r>
            <w:r w:rsidR="00A72D79">
              <w:rPr>
                <w:noProof/>
                <w:webHidden/>
              </w:rPr>
              <w:tab/>
            </w:r>
            <w:r w:rsidR="00A72D79">
              <w:rPr>
                <w:noProof/>
                <w:webHidden/>
              </w:rPr>
              <w:fldChar w:fldCharType="begin"/>
            </w:r>
            <w:r w:rsidR="00A72D79">
              <w:rPr>
                <w:noProof/>
                <w:webHidden/>
              </w:rPr>
              <w:instrText xml:space="preserve"> PAGEREF _Toc131970260 \h </w:instrText>
            </w:r>
            <w:r w:rsidR="00A72D79">
              <w:rPr>
                <w:noProof/>
                <w:webHidden/>
              </w:rPr>
            </w:r>
            <w:r w:rsidR="00A72D79">
              <w:rPr>
                <w:noProof/>
                <w:webHidden/>
              </w:rPr>
              <w:fldChar w:fldCharType="separate"/>
            </w:r>
            <w:r w:rsidR="00A72D79">
              <w:rPr>
                <w:noProof/>
                <w:webHidden/>
              </w:rPr>
              <w:t>11</w:t>
            </w:r>
            <w:r w:rsidR="00A72D79">
              <w:rPr>
                <w:noProof/>
                <w:webHidden/>
              </w:rPr>
              <w:fldChar w:fldCharType="end"/>
            </w:r>
          </w:hyperlink>
        </w:p>
        <w:p w14:paraId="6243D0BC" w14:textId="77777777" w:rsidR="00A72D79" w:rsidRDefault="00770744">
          <w:pPr>
            <w:pStyle w:val="TOC2"/>
            <w:tabs>
              <w:tab w:val="right" w:leader="dot" w:pos="9350"/>
            </w:tabs>
            <w:rPr>
              <w:rFonts w:asciiTheme="minorHAnsi" w:eastAsiaTheme="minorEastAsia" w:hAnsiTheme="minorHAnsi" w:cstheme="minorBidi"/>
              <w:noProof/>
              <w:lang w:bidi="ar-SA"/>
            </w:rPr>
          </w:pPr>
          <w:hyperlink w:anchor="_Toc131970261" w:history="1">
            <w:r w:rsidR="00A72D79" w:rsidRPr="005C60CB">
              <w:rPr>
                <w:rStyle w:val="Hyperlink"/>
                <w:b/>
                <w:noProof/>
              </w:rPr>
              <w:t>Fully Dressed Use Cases:</w:t>
            </w:r>
            <w:r w:rsidR="00A72D79">
              <w:rPr>
                <w:noProof/>
                <w:webHidden/>
              </w:rPr>
              <w:tab/>
            </w:r>
            <w:r w:rsidR="00A72D79">
              <w:rPr>
                <w:noProof/>
                <w:webHidden/>
              </w:rPr>
              <w:fldChar w:fldCharType="begin"/>
            </w:r>
            <w:r w:rsidR="00A72D79">
              <w:rPr>
                <w:noProof/>
                <w:webHidden/>
              </w:rPr>
              <w:instrText xml:space="preserve"> PAGEREF _Toc131970261 \h </w:instrText>
            </w:r>
            <w:r w:rsidR="00A72D79">
              <w:rPr>
                <w:noProof/>
                <w:webHidden/>
              </w:rPr>
            </w:r>
            <w:r w:rsidR="00A72D79">
              <w:rPr>
                <w:noProof/>
                <w:webHidden/>
              </w:rPr>
              <w:fldChar w:fldCharType="separate"/>
            </w:r>
            <w:r w:rsidR="00A72D79">
              <w:rPr>
                <w:noProof/>
                <w:webHidden/>
              </w:rPr>
              <w:t>19</w:t>
            </w:r>
            <w:r w:rsidR="00A72D79">
              <w:rPr>
                <w:noProof/>
                <w:webHidden/>
              </w:rPr>
              <w:fldChar w:fldCharType="end"/>
            </w:r>
          </w:hyperlink>
        </w:p>
        <w:p w14:paraId="5EABACC3" w14:textId="77777777" w:rsidR="00A72D79" w:rsidRDefault="00770744">
          <w:pPr>
            <w:pStyle w:val="TOC2"/>
            <w:tabs>
              <w:tab w:val="right" w:leader="dot" w:pos="9350"/>
            </w:tabs>
            <w:rPr>
              <w:rFonts w:asciiTheme="minorHAnsi" w:eastAsiaTheme="minorEastAsia" w:hAnsiTheme="minorHAnsi" w:cstheme="minorBidi"/>
              <w:noProof/>
              <w:lang w:bidi="ar-SA"/>
            </w:rPr>
          </w:pPr>
          <w:hyperlink w:anchor="_Toc131970262" w:history="1">
            <w:r w:rsidR="00A72D79" w:rsidRPr="005C60CB">
              <w:rPr>
                <w:rStyle w:val="Hyperlink"/>
                <w:b/>
                <w:noProof/>
              </w:rPr>
              <w:t>Fully Dressed Use Cases:</w:t>
            </w:r>
            <w:r w:rsidR="00A72D79">
              <w:rPr>
                <w:noProof/>
                <w:webHidden/>
              </w:rPr>
              <w:tab/>
            </w:r>
            <w:r w:rsidR="00A72D79">
              <w:rPr>
                <w:noProof/>
                <w:webHidden/>
              </w:rPr>
              <w:fldChar w:fldCharType="begin"/>
            </w:r>
            <w:r w:rsidR="00A72D79">
              <w:rPr>
                <w:noProof/>
                <w:webHidden/>
              </w:rPr>
              <w:instrText xml:space="preserve"> PAGEREF _Toc131970262 \h </w:instrText>
            </w:r>
            <w:r w:rsidR="00A72D79">
              <w:rPr>
                <w:noProof/>
                <w:webHidden/>
              </w:rPr>
            </w:r>
            <w:r w:rsidR="00A72D79">
              <w:rPr>
                <w:noProof/>
                <w:webHidden/>
              </w:rPr>
              <w:fldChar w:fldCharType="separate"/>
            </w:r>
            <w:r w:rsidR="00A72D79">
              <w:rPr>
                <w:noProof/>
                <w:webHidden/>
              </w:rPr>
              <w:t>27</w:t>
            </w:r>
            <w:r w:rsidR="00A72D79">
              <w:rPr>
                <w:noProof/>
                <w:webHidden/>
              </w:rPr>
              <w:fldChar w:fldCharType="end"/>
            </w:r>
          </w:hyperlink>
        </w:p>
        <w:p w14:paraId="7B0FA754" w14:textId="77777777" w:rsidR="00A72D79" w:rsidRDefault="00770744">
          <w:pPr>
            <w:pStyle w:val="TOC2"/>
            <w:tabs>
              <w:tab w:val="right" w:leader="dot" w:pos="9350"/>
            </w:tabs>
            <w:rPr>
              <w:rFonts w:asciiTheme="minorHAnsi" w:eastAsiaTheme="minorEastAsia" w:hAnsiTheme="minorHAnsi" w:cstheme="minorBidi"/>
              <w:noProof/>
              <w:lang w:bidi="ar-SA"/>
            </w:rPr>
          </w:pPr>
          <w:hyperlink w:anchor="_Toc131970263" w:history="1">
            <w:r w:rsidR="00A72D79" w:rsidRPr="005C60CB">
              <w:rPr>
                <w:rStyle w:val="Hyperlink"/>
                <w:b/>
                <w:noProof/>
              </w:rPr>
              <w:t>Fully Dressed Use Cases:</w:t>
            </w:r>
            <w:r w:rsidR="00A72D79">
              <w:rPr>
                <w:noProof/>
                <w:webHidden/>
              </w:rPr>
              <w:tab/>
            </w:r>
            <w:r w:rsidR="00A72D79">
              <w:rPr>
                <w:noProof/>
                <w:webHidden/>
              </w:rPr>
              <w:fldChar w:fldCharType="begin"/>
            </w:r>
            <w:r w:rsidR="00A72D79">
              <w:rPr>
                <w:noProof/>
                <w:webHidden/>
              </w:rPr>
              <w:instrText xml:space="preserve"> PAGEREF _Toc131970263 \h </w:instrText>
            </w:r>
            <w:r w:rsidR="00A72D79">
              <w:rPr>
                <w:noProof/>
                <w:webHidden/>
              </w:rPr>
            </w:r>
            <w:r w:rsidR="00A72D79">
              <w:rPr>
                <w:noProof/>
                <w:webHidden/>
              </w:rPr>
              <w:fldChar w:fldCharType="separate"/>
            </w:r>
            <w:r w:rsidR="00A72D79">
              <w:rPr>
                <w:noProof/>
                <w:webHidden/>
              </w:rPr>
              <w:t>33</w:t>
            </w:r>
            <w:r w:rsidR="00A72D79">
              <w:rPr>
                <w:noProof/>
                <w:webHidden/>
              </w:rPr>
              <w:fldChar w:fldCharType="end"/>
            </w:r>
          </w:hyperlink>
        </w:p>
        <w:p w14:paraId="3B0F06F0" w14:textId="22933056" w:rsidR="00A72D79" w:rsidRDefault="00A72D79">
          <w:r>
            <w:rPr>
              <w:b/>
              <w:bCs/>
              <w:noProof/>
            </w:rPr>
            <w:fldChar w:fldCharType="end"/>
          </w:r>
        </w:p>
      </w:sdtContent>
    </w:sdt>
    <w:p w14:paraId="2B5A165D"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3A18BBF0" w14:textId="77777777" w:rsidR="006D21A1" w:rsidRDefault="006D21A1" w:rsidP="0098139B">
      <w:pPr>
        <w:pStyle w:val="Heading1"/>
      </w:pPr>
      <w:bookmarkStart w:id="2" w:name="_Toc131970249"/>
      <w:r>
        <w:t>CHAPTER 1 PROJECT PROPOSAL</w:t>
      </w:r>
      <w:bookmarkEnd w:id="1"/>
      <w:bookmarkEnd w:id="2"/>
    </w:p>
    <w:p w14:paraId="61EEAAF8" w14:textId="77777777" w:rsidR="006D21A1" w:rsidRPr="006D21A1" w:rsidRDefault="006D21A1" w:rsidP="006D21A1">
      <w:pPr>
        <w:rPr>
          <w:lang w:bidi="ar-SA"/>
        </w:rPr>
      </w:pPr>
    </w:p>
    <w:p w14:paraId="5AFD4218" w14:textId="6C5C0116" w:rsidR="0038416B" w:rsidRDefault="0038416B" w:rsidP="00A72D79">
      <w:pPr>
        <w:pStyle w:val="Heading2"/>
        <w:rPr>
          <w:bCs/>
        </w:rPr>
      </w:pPr>
      <w:bookmarkStart w:id="3" w:name="_Toc101427039"/>
      <w:bookmarkStart w:id="4" w:name="_Toc131970250"/>
      <w:r>
        <w:t>Introduction</w:t>
      </w:r>
      <w:bookmarkEnd w:id="3"/>
      <w:bookmarkEnd w:id="4"/>
    </w:p>
    <w:p w14:paraId="40DD6AC3" w14:textId="77777777" w:rsidR="00271219" w:rsidRDefault="00FE0227" w:rsidP="00FE0227">
      <w:pPr>
        <w:rPr>
          <w:b/>
        </w:rPr>
      </w:pPr>
      <w:r w:rsidRPr="00271219">
        <w:rPr>
          <w:b/>
        </w:rPr>
        <w:t>Project Overview:</w:t>
      </w:r>
    </w:p>
    <w:p w14:paraId="09557EBB" w14:textId="77777777" w:rsidR="00FE0227" w:rsidRPr="00FE0227" w:rsidRDefault="00FE0227" w:rsidP="00FE0227">
      <w:r w:rsidRPr="00FE0227">
        <w:t xml:space="preserve"> The admission system is a software project aimed at streamlining and simplifying the process of admissions in educational institutions. The project will involve developing a web-based application that will automate the process of student enrollment and admission by providing an efficient, user-friendly, and secure platform for both the students and the institution.</w:t>
      </w:r>
    </w:p>
    <w:p w14:paraId="2FEB6EC7" w14:textId="77777777" w:rsidR="00271219" w:rsidRDefault="00FE0227" w:rsidP="00FE0227">
      <w:r w:rsidRPr="00271219">
        <w:rPr>
          <w:b/>
        </w:rPr>
        <w:t>Problem Statement:</w:t>
      </w:r>
      <w:r w:rsidRPr="00FE0227">
        <w:t xml:space="preserve"> </w:t>
      </w:r>
    </w:p>
    <w:p w14:paraId="76058D86" w14:textId="77777777" w:rsidR="00FE0227" w:rsidRPr="00FE0227" w:rsidRDefault="00FE0227" w:rsidP="00FE0227">
      <w:r w:rsidRPr="00FE0227">
        <w:t>The current admission process in many educational institutions is often manual, paper-based, and time-consuming, which can lead to errors, delays, and inconsistencies. The process involves filling out various forms, submitting documents, and waiting for approval, which can be frustrating for students and staff alike. Additionally, the manual process can be vulnerable to data loss or theft, which poses a security risk.</w:t>
      </w:r>
    </w:p>
    <w:p w14:paraId="4E134796" w14:textId="77777777" w:rsidR="00271219" w:rsidRDefault="00FE0227" w:rsidP="00FE0227">
      <w:r w:rsidRPr="00271219">
        <w:rPr>
          <w:b/>
        </w:rPr>
        <w:t>Objectives:</w:t>
      </w:r>
      <w:r w:rsidRPr="00FE0227">
        <w:t xml:space="preserve"> </w:t>
      </w:r>
    </w:p>
    <w:p w14:paraId="54AE33B6" w14:textId="77777777" w:rsidR="00FE0227" w:rsidRPr="00FE0227" w:rsidRDefault="00FE0227" w:rsidP="00FE0227">
      <w:r w:rsidRPr="00FE0227">
        <w:t>The main objective of the admission system project is to develop a web-based application that will automate the admission process, thus simplifying and streamlining the entire process. The system aims to provide an efficient, user-friendly, and secure platform for both the students and the institution. The objectives of the project include:</w:t>
      </w:r>
    </w:p>
    <w:p w14:paraId="3A02AE60" w14:textId="77777777" w:rsidR="00FE0227" w:rsidRPr="00FE0227" w:rsidRDefault="00FE0227" w:rsidP="00FE0227">
      <w:pPr>
        <w:pStyle w:val="ListParagraph"/>
        <w:numPr>
          <w:ilvl w:val="0"/>
          <w:numId w:val="27"/>
        </w:numPr>
      </w:pPr>
      <w:r w:rsidRPr="00FE0227">
        <w:t>Developing an easy-to-use interface for students to submit their application and relevant documents online.</w:t>
      </w:r>
    </w:p>
    <w:p w14:paraId="13E869E0" w14:textId="77777777" w:rsidR="00FE0227" w:rsidRPr="00FE0227" w:rsidRDefault="00FE0227" w:rsidP="00FE0227">
      <w:pPr>
        <w:pStyle w:val="ListParagraph"/>
        <w:numPr>
          <w:ilvl w:val="0"/>
          <w:numId w:val="27"/>
        </w:numPr>
      </w:pPr>
      <w:r w:rsidRPr="00FE0227">
        <w:t>Providing real-time updates to students about their admission status.</w:t>
      </w:r>
    </w:p>
    <w:p w14:paraId="56327769" w14:textId="77777777" w:rsidR="00FE0227" w:rsidRPr="00FE0227" w:rsidRDefault="00FE0227" w:rsidP="00FE0227">
      <w:pPr>
        <w:pStyle w:val="ListParagraph"/>
        <w:numPr>
          <w:ilvl w:val="0"/>
          <w:numId w:val="27"/>
        </w:numPr>
      </w:pPr>
      <w:r w:rsidRPr="00FE0227">
        <w:t>Automating the approval process, reducing processing time and errors.</w:t>
      </w:r>
    </w:p>
    <w:p w14:paraId="691BEA75" w14:textId="77777777" w:rsidR="00FE0227" w:rsidRPr="00FE0227" w:rsidRDefault="00FE0227" w:rsidP="00FE0227">
      <w:pPr>
        <w:pStyle w:val="ListParagraph"/>
        <w:numPr>
          <w:ilvl w:val="0"/>
          <w:numId w:val="27"/>
        </w:numPr>
      </w:pPr>
      <w:r w:rsidRPr="00FE0227">
        <w:t>Enhancing security by implementing data encryption and access controls.</w:t>
      </w:r>
    </w:p>
    <w:p w14:paraId="6EFE793F" w14:textId="77777777" w:rsidR="00FE0227" w:rsidRPr="00FE0227" w:rsidRDefault="00FE0227" w:rsidP="00FE0227">
      <w:pPr>
        <w:pStyle w:val="ListParagraph"/>
        <w:numPr>
          <w:ilvl w:val="0"/>
          <w:numId w:val="27"/>
        </w:numPr>
      </w:pPr>
      <w:r w:rsidRPr="00FE0227">
        <w:t>Providing administrative tools for staff to manage the admission process efficiently.</w:t>
      </w:r>
    </w:p>
    <w:p w14:paraId="337E518F" w14:textId="77777777" w:rsidR="00FE0227" w:rsidRPr="00FE0227" w:rsidRDefault="00FE0227" w:rsidP="00FE0227">
      <w:pPr>
        <w:pStyle w:val="ListParagraph"/>
        <w:numPr>
          <w:ilvl w:val="0"/>
          <w:numId w:val="27"/>
        </w:numPr>
      </w:pPr>
      <w:r w:rsidRPr="00FE0227">
        <w:t>Creating a scalable system that can accommodate a growing number of students and institutions.</w:t>
      </w:r>
    </w:p>
    <w:p w14:paraId="100BB58A" w14:textId="77777777" w:rsidR="006D21A1" w:rsidRDefault="006D21A1" w:rsidP="001532A9"/>
    <w:p w14:paraId="2C4039C3" w14:textId="77777777" w:rsidR="00FD18AF" w:rsidRDefault="00FD18AF" w:rsidP="006D21A1">
      <w:pPr>
        <w:pStyle w:val="Heading2"/>
      </w:pPr>
      <w:bookmarkStart w:id="5" w:name="_Toc101427040"/>
      <w:bookmarkStart w:id="6" w:name="_Toc131970251"/>
      <w:r>
        <w:t>Vision and Business Case</w:t>
      </w:r>
      <w:bookmarkEnd w:id="5"/>
      <w:r w:rsidR="00271219">
        <w:t>:</w:t>
      </w:r>
      <w:bookmarkEnd w:id="6"/>
    </w:p>
    <w:p w14:paraId="36F4C462" w14:textId="77777777" w:rsidR="00271219" w:rsidRPr="00271219" w:rsidRDefault="00271219" w:rsidP="00271219"/>
    <w:p w14:paraId="671EB592"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The vision for the Admission System project is to create a streamlined, user-friendly platform that simplifies the admission process for students and reduces the administrative burden on the university. The system will automate many of the manual processes involved in admission, enabling faster processing of applications and reducing errors and delays.</w:t>
      </w:r>
    </w:p>
    <w:p w14:paraId="2028974E"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The high-level goals for the Admission System project include:</w:t>
      </w:r>
    </w:p>
    <w:p w14:paraId="50414914"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Creating an efficient, user-friendly platform for students to apply for admission</w:t>
      </w:r>
    </w:p>
    <w:p w14:paraId="739D5184"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Streamlining the admission process for the university and reducing administrative burden</w:t>
      </w:r>
    </w:p>
    <w:p w14:paraId="754D1934"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Improving the accuracy and speed of application processing</w:t>
      </w:r>
    </w:p>
    <w:p w14:paraId="29CCE198"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Enhancing the overall experience for students and improving their satisfaction with the admission process</w:t>
      </w:r>
    </w:p>
    <w:p w14:paraId="33F747E1"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 xml:space="preserve">In addition to these goals, the project also faces some </w:t>
      </w:r>
      <w:r w:rsidRPr="00271219">
        <w:rPr>
          <w:rStyle w:val="Strong"/>
          <w:rFonts w:ascii="Times New Roman" w:hAnsi="Times New Roman" w:cs="Times New Roman"/>
          <w:sz w:val="24"/>
          <w:szCs w:val="24"/>
          <w:lang w:bidi="ar-SA"/>
        </w:rPr>
        <w:t>constraints and challenges.</w:t>
      </w:r>
      <w:r w:rsidRPr="00271219">
        <w:rPr>
          <w:rStyle w:val="Strong"/>
          <w:rFonts w:ascii="Times New Roman" w:hAnsi="Times New Roman" w:cs="Times New Roman"/>
          <w:b w:val="0"/>
          <w:sz w:val="24"/>
          <w:szCs w:val="24"/>
          <w:lang w:bidi="ar-SA"/>
        </w:rPr>
        <w:t xml:space="preserve"> These include:</w:t>
      </w:r>
    </w:p>
    <w:p w14:paraId="308D5D67"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Ensuring data security and privacy for student information</w:t>
      </w:r>
    </w:p>
    <w:p w14:paraId="3A450A04"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Meeting legal and regulatory requirements for admission processes</w:t>
      </w:r>
    </w:p>
    <w:p w14:paraId="059E0DE1"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Integrating with existing university systems and processes</w:t>
      </w:r>
    </w:p>
    <w:p w14:paraId="1B871CB9"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b w:val="0"/>
          <w:sz w:val="24"/>
          <w:szCs w:val="24"/>
          <w:lang w:bidi="ar-SA"/>
        </w:rPr>
        <w:t>Providing a platform that is accessible and user-friendly for all students, regardless of their technical ability</w:t>
      </w:r>
    </w:p>
    <w:p w14:paraId="2965B096"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sz w:val="24"/>
          <w:szCs w:val="24"/>
          <w:lang w:bidi="ar-SA"/>
        </w:rPr>
        <w:t>The business case</w:t>
      </w:r>
      <w:r w:rsidRPr="00271219">
        <w:rPr>
          <w:rStyle w:val="Strong"/>
          <w:rFonts w:ascii="Times New Roman" w:hAnsi="Times New Roman" w:cs="Times New Roman"/>
          <w:b w:val="0"/>
          <w:sz w:val="24"/>
          <w:szCs w:val="24"/>
          <w:lang w:bidi="ar-SA"/>
        </w:rPr>
        <w:t xml:space="preserve"> for the Admission System project is strong. By automating many of the manual processes involved in admission, the system will reduce the workload on university staff and enable faster processing of applications. This will ultimately lead to a better experience for students and a more efficient process for the university. The improved efficiency of the system will also enable the university to process a larger number of applications, potentially leading to increased revenue.</w:t>
      </w:r>
    </w:p>
    <w:p w14:paraId="3D3439FE" w14:textId="77777777" w:rsidR="001532A9" w:rsidRPr="00271219" w:rsidRDefault="001532A9" w:rsidP="001532A9">
      <w:pPr>
        <w:rPr>
          <w:rStyle w:val="Strong"/>
          <w:rFonts w:ascii="Times New Roman" w:hAnsi="Times New Roman" w:cs="Times New Roman"/>
          <w:b w:val="0"/>
          <w:sz w:val="24"/>
          <w:szCs w:val="24"/>
          <w:lang w:bidi="ar-SA"/>
        </w:rPr>
      </w:pPr>
      <w:r w:rsidRPr="00271219">
        <w:rPr>
          <w:rStyle w:val="Strong"/>
          <w:rFonts w:ascii="Times New Roman" w:hAnsi="Times New Roman" w:cs="Times New Roman"/>
          <w:sz w:val="24"/>
          <w:szCs w:val="24"/>
          <w:lang w:bidi="ar-SA"/>
        </w:rPr>
        <w:t xml:space="preserve"> </w:t>
      </w:r>
      <w:r w:rsidR="00845911" w:rsidRPr="0080708E">
        <w:rPr>
          <w:rStyle w:val="Strong"/>
          <w:rFonts w:ascii="Times New Roman" w:hAnsi="Times New Roman" w:cs="Times New Roman"/>
          <w:sz w:val="26"/>
          <w:szCs w:val="26"/>
          <w:lang w:bidi="ar-SA"/>
        </w:rPr>
        <w:t xml:space="preserve">Executive </w:t>
      </w:r>
      <w:r w:rsidRPr="0080708E">
        <w:rPr>
          <w:rStyle w:val="Strong"/>
          <w:rFonts w:ascii="Times New Roman" w:hAnsi="Times New Roman" w:cs="Times New Roman"/>
          <w:sz w:val="26"/>
          <w:szCs w:val="26"/>
          <w:lang w:bidi="ar-SA"/>
        </w:rPr>
        <w:t>summary</w:t>
      </w:r>
      <w:r w:rsidRPr="00271219">
        <w:rPr>
          <w:rStyle w:val="Strong"/>
          <w:rFonts w:ascii="Times New Roman" w:hAnsi="Times New Roman" w:cs="Times New Roman"/>
          <w:b w:val="0"/>
          <w:sz w:val="24"/>
          <w:szCs w:val="24"/>
          <w:lang w:bidi="ar-SA"/>
        </w:rPr>
        <w:t>, the Admission System project aims to create a user-friendly, efficient platform that streamlines the admission process for students and reduces administrative burden for the university. The project faces some challenges and constraints, but the business case for the project is strong, with potential benefits including improved student satisfaction, increased efficiency, and increased revenue for the university.</w:t>
      </w:r>
    </w:p>
    <w:p w14:paraId="17A19467" w14:textId="77777777" w:rsidR="001532A9" w:rsidRDefault="001532A9" w:rsidP="0038416B">
      <w:pPr>
        <w:ind w:firstLine="720"/>
        <w:rPr>
          <w:color w:val="44546A" w:themeColor="text2"/>
        </w:rPr>
      </w:pPr>
    </w:p>
    <w:p w14:paraId="2DBA24FE" w14:textId="77777777" w:rsidR="00A46B5A" w:rsidRDefault="00A46B5A" w:rsidP="0038416B">
      <w:pPr>
        <w:ind w:firstLine="720"/>
        <w:rPr>
          <w:color w:val="44546A" w:themeColor="text2"/>
        </w:rPr>
      </w:pPr>
    </w:p>
    <w:p w14:paraId="3782B8B0" w14:textId="77777777" w:rsidR="00A46B5A" w:rsidRPr="0038416B" w:rsidRDefault="00A46B5A" w:rsidP="0038416B">
      <w:pPr>
        <w:ind w:firstLine="720"/>
        <w:rPr>
          <w:color w:val="44546A" w:themeColor="text2"/>
        </w:rPr>
      </w:pPr>
    </w:p>
    <w:p w14:paraId="2CC6DFB4" w14:textId="77777777" w:rsidR="00FD18AF" w:rsidRDefault="00FD18AF" w:rsidP="006D21A1">
      <w:pPr>
        <w:pStyle w:val="Heading2"/>
      </w:pPr>
      <w:bookmarkStart w:id="7" w:name="_Toc101427041"/>
      <w:bookmarkStart w:id="8" w:name="_Toc131970252"/>
      <w:r>
        <w:t>Use-Case Model</w:t>
      </w:r>
      <w:bookmarkEnd w:id="7"/>
      <w:bookmarkEnd w:id="8"/>
    </w:p>
    <w:p w14:paraId="6480BD47" w14:textId="77777777" w:rsidR="00271219" w:rsidRPr="00271219" w:rsidRDefault="00271219" w:rsidP="00271219"/>
    <w:p w14:paraId="39EA322C" w14:textId="77777777" w:rsidR="004E094B" w:rsidRPr="004E094B" w:rsidRDefault="004E094B" w:rsidP="004E094B">
      <w:pPr>
        <w:ind w:left="360"/>
        <w:rPr>
          <w:rFonts w:ascii="Times New Roman" w:hAnsi="Times New Roman" w:cs="Times New Roman"/>
          <w:b/>
          <w:sz w:val="28"/>
          <w:szCs w:val="28"/>
        </w:rPr>
      </w:pPr>
      <w:r w:rsidRPr="004E094B">
        <w:rPr>
          <w:rFonts w:ascii="Times New Roman" w:hAnsi="Times New Roman" w:cs="Times New Roman"/>
          <w:b/>
          <w:sz w:val="28"/>
          <w:szCs w:val="28"/>
        </w:rPr>
        <w:t>Use-Case Model for Admission System:</w:t>
      </w:r>
    </w:p>
    <w:p w14:paraId="6893929B" w14:textId="77777777" w:rsidR="004E094B" w:rsidRPr="004E094B" w:rsidRDefault="004E094B" w:rsidP="004E094B">
      <w:pPr>
        <w:ind w:left="360"/>
        <w:rPr>
          <w:b/>
          <w:sz w:val="24"/>
          <w:szCs w:val="24"/>
        </w:rPr>
      </w:pPr>
      <w:r w:rsidRPr="004E094B">
        <w:rPr>
          <w:b/>
          <w:sz w:val="24"/>
          <w:szCs w:val="24"/>
        </w:rPr>
        <w:t>1. Student Use Cases:</w:t>
      </w:r>
    </w:p>
    <w:p w14:paraId="006C2F3C" w14:textId="281044CB" w:rsidR="004E094B" w:rsidRPr="004E094B" w:rsidRDefault="004E094B" w:rsidP="004E094B">
      <w:pPr>
        <w:pStyle w:val="ListParagraph"/>
        <w:numPr>
          <w:ilvl w:val="0"/>
          <w:numId w:val="32"/>
        </w:numPr>
      </w:pPr>
      <w:r w:rsidRPr="004E094B">
        <w:t xml:space="preserve">Register: Allows the </w:t>
      </w:r>
      <w:r w:rsidR="003F5558">
        <w:t>student</w:t>
      </w:r>
      <w:r w:rsidRPr="004E094B">
        <w:t xml:space="preserve"> to enter educational and personal details to create a new account.</w:t>
      </w:r>
    </w:p>
    <w:p w14:paraId="515CCBFD" w14:textId="77777777" w:rsidR="004E094B" w:rsidRPr="004E094B" w:rsidRDefault="004E094B" w:rsidP="004E094B">
      <w:pPr>
        <w:pStyle w:val="ListParagraph"/>
        <w:numPr>
          <w:ilvl w:val="0"/>
          <w:numId w:val="32"/>
        </w:numPr>
      </w:pPr>
      <w:r w:rsidRPr="004E094B">
        <w:t>Login: Allows the student to log in to their account and access their profile.</w:t>
      </w:r>
    </w:p>
    <w:p w14:paraId="700A95C8" w14:textId="77777777" w:rsidR="004E094B" w:rsidRPr="004E094B" w:rsidRDefault="004E094B" w:rsidP="004E094B">
      <w:pPr>
        <w:pStyle w:val="ListParagraph"/>
        <w:numPr>
          <w:ilvl w:val="0"/>
          <w:numId w:val="32"/>
        </w:numPr>
      </w:pPr>
      <w:r w:rsidRPr="004E094B">
        <w:t>Apply for Admission: Allows the student to apply for admission by submitting required documents and paying fees.</w:t>
      </w:r>
    </w:p>
    <w:p w14:paraId="6120FC09" w14:textId="77777777" w:rsidR="004E094B" w:rsidRPr="004E094B" w:rsidRDefault="004E094B" w:rsidP="004E094B">
      <w:pPr>
        <w:pStyle w:val="ListParagraph"/>
        <w:numPr>
          <w:ilvl w:val="0"/>
          <w:numId w:val="32"/>
        </w:numPr>
      </w:pPr>
      <w:r w:rsidRPr="004E094B">
        <w:t>Print Fee Challan: Allows the student to generate a challan for paying fees.</w:t>
      </w:r>
    </w:p>
    <w:p w14:paraId="4971D224" w14:textId="77777777" w:rsidR="004E094B" w:rsidRPr="004E094B" w:rsidRDefault="004E094B" w:rsidP="004E094B">
      <w:pPr>
        <w:pStyle w:val="ListParagraph"/>
        <w:numPr>
          <w:ilvl w:val="0"/>
          <w:numId w:val="32"/>
        </w:numPr>
      </w:pPr>
      <w:r w:rsidRPr="004E094B">
        <w:t>View Fee Structure: Allows the student to view the fee structure for admission and related services.</w:t>
      </w:r>
    </w:p>
    <w:p w14:paraId="2E9785FF" w14:textId="77777777" w:rsidR="004E094B" w:rsidRPr="004E094B" w:rsidRDefault="004E094B" w:rsidP="004E094B">
      <w:pPr>
        <w:pStyle w:val="ListParagraph"/>
        <w:numPr>
          <w:ilvl w:val="0"/>
          <w:numId w:val="32"/>
        </w:numPr>
      </w:pPr>
      <w:r w:rsidRPr="004E094B">
        <w:t>Submit Test Fee Receipt: Allows the student to submit the receipt for the test fee paid.</w:t>
      </w:r>
    </w:p>
    <w:p w14:paraId="05FC5617" w14:textId="77777777" w:rsidR="004E094B" w:rsidRPr="004E094B" w:rsidRDefault="004E094B" w:rsidP="004E094B">
      <w:pPr>
        <w:pStyle w:val="ListParagraph"/>
        <w:numPr>
          <w:ilvl w:val="0"/>
          <w:numId w:val="32"/>
        </w:numPr>
      </w:pPr>
      <w:r w:rsidRPr="004E094B">
        <w:t>Submit Admission Fee Receipt: Allows the student to submit the receipt for the admission fee paid.</w:t>
      </w:r>
    </w:p>
    <w:p w14:paraId="3C7F6AA6" w14:textId="77777777" w:rsidR="004E094B" w:rsidRPr="004E094B" w:rsidRDefault="004E094B" w:rsidP="004E094B">
      <w:pPr>
        <w:pStyle w:val="ListParagraph"/>
        <w:numPr>
          <w:ilvl w:val="0"/>
          <w:numId w:val="32"/>
        </w:numPr>
      </w:pPr>
      <w:r w:rsidRPr="004E094B">
        <w:t>Update Profile: Allows the student to update their profile information, which needs to be verified by the admin.</w:t>
      </w:r>
    </w:p>
    <w:p w14:paraId="7F2B4847" w14:textId="77777777" w:rsidR="004E094B" w:rsidRPr="004E094B" w:rsidRDefault="004E094B" w:rsidP="004E094B">
      <w:pPr>
        <w:ind w:left="360"/>
        <w:rPr>
          <w:b/>
          <w:sz w:val="24"/>
          <w:szCs w:val="24"/>
        </w:rPr>
      </w:pPr>
      <w:r w:rsidRPr="004E094B">
        <w:rPr>
          <w:b/>
          <w:sz w:val="24"/>
          <w:szCs w:val="24"/>
        </w:rPr>
        <w:t>2. Admin Use Cases:</w:t>
      </w:r>
    </w:p>
    <w:p w14:paraId="3A80D42A" w14:textId="77777777" w:rsidR="004E094B" w:rsidRPr="004E094B" w:rsidRDefault="004E094B" w:rsidP="004E094B">
      <w:pPr>
        <w:pStyle w:val="ListParagraph"/>
        <w:numPr>
          <w:ilvl w:val="0"/>
          <w:numId w:val="32"/>
        </w:numPr>
      </w:pPr>
      <w:r w:rsidRPr="004E094B">
        <w:t>Announce Admission: Allows the admin to announce the admission process and set criteria for admission.</w:t>
      </w:r>
    </w:p>
    <w:p w14:paraId="7B581935" w14:textId="2A87A9F9" w:rsidR="004E094B" w:rsidRPr="004E094B" w:rsidRDefault="004E094B" w:rsidP="004E094B">
      <w:pPr>
        <w:pStyle w:val="ListParagraph"/>
        <w:numPr>
          <w:ilvl w:val="0"/>
          <w:numId w:val="32"/>
        </w:numPr>
      </w:pPr>
      <w:r w:rsidRPr="004E094B">
        <w:t xml:space="preserve">Verify </w:t>
      </w:r>
      <w:r w:rsidR="003F5558">
        <w:t>Student</w:t>
      </w:r>
      <w:r w:rsidRPr="004E094B">
        <w:t xml:space="preserve">: Allows the admin to verify the </w:t>
      </w:r>
      <w:r w:rsidR="003F5558">
        <w:t>student</w:t>
      </w:r>
      <w:r w:rsidRPr="004E094B">
        <w:t>'s information and documents submitted during the admission process.</w:t>
      </w:r>
    </w:p>
    <w:p w14:paraId="7DCC112B" w14:textId="77777777" w:rsidR="004E094B" w:rsidRPr="004E094B" w:rsidRDefault="004E094B" w:rsidP="004E094B">
      <w:pPr>
        <w:pStyle w:val="ListParagraph"/>
        <w:numPr>
          <w:ilvl w:val="0"/>
          <w:numId w:val="32"/>
        </w:numPr>
      </w:pPr>
      <w:r w:rsidRPr="004E094B">
        <w:t>Set Fee Structure: Allows the admin to set the fee structure for admission and related services.</w:t>
      </w:r>
    </w:p>
    <w:p w14:paraId="18BB95D6" w14:textId="77777777" w:rsidR="004E094B" w:rsidRPr="004E094B" w:rsidRDefault="004E094B" w:rsidP="004E094B">
      <w:pPr>
        <w:pStyle w:val="ListParagraph"/>
        <w:numPr>
          <w:ilvl w:val="0"/>
          <w:numId w:val="32"/>
        </w:numPr>
      </w:pPr>
      <w:r w:rsidRPr="004E094B">
        <w:t>Generate Fee Structure: Allows the admin to generate the fee structure for students.</w:t>
      </w:r>
    </w:p>
    <w:p w14:paraId="6F6FE5EA" w14:textId="77777777" w:rsidR="004E094B" w:rsidRPr="004E094B" w:rsidRDefault="004E094B" w:rsidP="004E094B">
      <w:pPr>
        <w:pStyle w:val="ListParagraph"/>
        <w:numPr>
          <w:ilvl w:val="0"/>
          <w:numId w:val="32"/>
        </w:numPr>
      </w:pPr>
      <w:r w:rsidRPr="004E094B">
        <w:t>Set Discipline: Allows the admin to set the rules and regulations for the students.</w:t>
      </w:r>
    </w:p>
    <w:p w14:paraId="32D44489" w14:textId="77777777" w:rsidR="004E094B" w:rsidRPr="004E094B" w:rsidRDefault="004E094B" w:rsidP="004E094B">
      <w:pPr>
        <w:pStyle w:val="ListParagraph"/>
        <w:numPr>
          <w:ilvl w:val="0"/>
          <w:numId w:val="32"/>
        </w:numPr>
      </w:pPr>
      <w:r w:rsidRPr="004E094B">
        <w:t>Generate Merit List: Allows the admin to generate the merit list of the selected students based on their academic and other criteria.</w:t>
      </w:r>
    </w:p>
    <w:p w14:paraId="1455FF6F" w14:textId="77777777" w:rsidR="004E094B" w:rsidRPr="004E094B" w:rsidRDefault="004E094B" w:rsidP="004E094B">
      <w:pPr>
        <w:pStyle w:val="ListParagraph"/>
        <w:numPr>
          <w:ilvl w:val="0"/>
          <w:numId w:val="32"/>
        </w:numPr>
      </w:pPr>
      <w:r w:rsidRPr="004E094B">
        <w:t>Enter Test Marks: Allows the admin to enter the marks obtained by the students in the admission test.</w:t>
      </w:r>
    </w:p>
    <w:p w14:paraId="4234F9A0" w14:textId="77777777" w:rsidR="004E094B" w:rsidRPr="004E094B" w:rsidRDefault="004E094B" w:rsidP="004E094B">
      <w:pPr>
        <w:pStyle w:val="ListParagraph"/>
        <w:numPr>
          <w:ilvl w:val="0"/>
          <w:numId w:val="32"/>
        </w:numPr>
      </w:pPr>
      <w:r w:rsidRPr="004E094B">
        <w:t>Generate Waiting List: Allows the admin to generate a waiting list of the students who have not been selected in the merit list.</w:t>
      </w:r>
    </w:p>
    <w:p w14:paraId="055940BA" w14:textId="77777777" w:rsidR="004E094B" w:rsidRPr="004E094B" w:rsidRDefault="004E094B" w:rsidP="004E094B">
      <w:pPr>
        <w:pStyle w:val="ListParagraph"/>
        <w:numPr>
          <w:ilvl w:val="0"/>
          <w:numId w:val="32"/>
        </w:numPr>
      </w:pPr>
      <w:r w:rsidRPr="004E094B">
        <w:t>Generate Admission Challan: Allows the admin to generate a challan for the admission fee paid by the students.</w:t>
      </w:r>
    </w:p>
    <w:p w14:paraId="4C14CBA1" w14:textId="77777777" w:rsidR="004E094B" w:rsidRPr="004E094B" w:rsidRDefault="004E094B" w:rsidP="004E094B">
      <w:pPr>
        <w:pStyle w:val="ListParagraph"/>
        <w:numPr>
          <w:ilvl w:val="0"/>
          <w:numId w:val="32"/>
        </w:numPr>
      </w:pPr>
      <w:r w:rsidRPr="004E094B">
        <w:t>Set Welcome Schedule: Allows the admin to set the schedule for welcoming the new students to the institute.</w:t>
      </w:r>
    </w:p>
    <w:p w14:paraId="54D4B1D5" w14:textId="77777777" w:rsidR="004E094B" w:rsidRPr="004E094B" w:rsidRDefault="004E094B" w:rsidP="004E094B">
      <w:pPr>
        <w:pStyle w:val="ListParagraph"/>
        <w:numPr>
          <w:ilvl w:val="0"/>
          <w:numId w:val="32"/>
        </w:numPr>
      </w:pPr>
      <w:r w:rsidRPr="004E094B">
        <w:t>Note: During the inception phase, use case names will be identified, and some use cases will be analyzed in detail to determine their functional requirements.</w:t>
      </w:r>
    </w:p>
    <w:p w14:paraId="7EB72A1E" w14:textId="77777777" w:rsidR="001532A9" w:rsidRDefault="001532A9" w:rsidP="00FD18AF">
      <w:pPr>
        <w:pStyle w:val="doctext"/>
        <w:ind w:left="720"/>
      </w:pPr>
    </w:p>
    <w:p w14:paraId="53D7B6C2" w14:textId="77777777" w:rsidR="0098139B" w:rsidRDefault="0098139B" w:rsidP="006D21A1">
      <w:pPr>
        <w:pStyle w:val="Heading2"/>
      </w:pPr>
      <w:bookmarkStart w:id="9" w:name="_Toc101427042"/>
      <w:bookmarkStart w:id="10" w:name="_Toc131970253"/>
      <w:r>
        <w:t>Supplementary Specification</w:t>
      </w:r>
      <w:bookmarkEnd w:id="9"/>
      <w:bookmarkEnd w:id="10"/>
    </w:p>
    <w:p w14:paraId="158B260B"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supplementary specification for the Admission System project describes other requirements, mostly non-functional, that are not covered in the use case model. During inception, it is useful to have some idea of the key non-functional requirements that will have a major impact on the architecture. The non-functional requirements for the Admission System project are as follows:</w:t>
      </w:r>
    </w:p>
    <w:p w14:paraId="163F2740"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Performance:</w:t>
      </w:r>
    </w:p>
    <w:p w14:paraId="0FD17F05"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be able to handle a large volume of users and transactions without any significant decrease in performance.</w:t>
      </w:r>
    </w:p>
    <w:p w14:paraId="7302A234"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provide responses to user requests within 2 seconds.</w:t>
      </w:r>
    </w:p>
    <w:p w14:paraId="4715985B"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Reliability:</w:t>
      </w:r>
    </w:p>
    <w:p w14:paraId="2282B174"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have a minimum uptime of 99.9%.</w:t>
      </w:r>
    </w:p>
    <w:p w14:paraId="0ADE732E"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be able to recover from hardware and software failures within 2 hours.</w:t>
      </w:r>
    </w:p>
    <w:p w14:paraId="12F55C7E"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Security:</w:t>
      </w:r>
    </w:p>
    <w:p w14:paraId="69EA0AC3"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ensure the privacy and security of student information.</w:t>
      </w:r>
    </w:p>
    <w:p w14:paraId="52ABD57F"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provide authentication and authorization mechanisms to ensure that only authorized users can access the system.</w:t>
      </w:r>
    </w:p>
    <w:p w14:paraId="252A503D"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Usability:</w:t>
      </w:r>
    </w:p>
    <w:p w14:paraId="63550B9A"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have a user-friendly interface that is easy to navigate.</w:t>
      </w:r>
    </w:p>
    <w:p w14:paraId="50AAEBCF"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provide clear and concise error messages to users.</w:t>
      </w:r>
    </w:p>
    <w:p w14:paraId="48254E5F"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Accessibility:</w:t>
      </w:r>
    </w:p>
    <w:p w14:paraId="5A3C7B1C"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be accessible to all users, including those with disabilities.</w:t>
      </w:r>
    </w:p>
    <w:p w14:paraId="5D4BD0E3"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support multiple languages to cater to international students.</w:t>
      </w:r>
    </w:p>
    <w:p w14:paraId="40998E00" w14:textId="77777777" w:rsidR="001532A9" w:rsidRPr="00144677" w:rsidRDefault="001532A9" w:rsidP="001532A9">
      <w:pPr>
        <w:rPr>
          <w:rFonts w:ascii="Times New Roman" w:hAnsi="Times New Roman" w:cs="Times New Roman"/>
          <w:b/>
          <w:sz w:val="24"/>
          <w:szCs w:val="24"/>
          <w:lang w:bidi="ar-SA"/>
        </w:rPr>
      </w:pPr>
      <w:r w:rsidRPr="00144677">
        <w:rPr>
          <w:rFonts w:ascii="Times New Roman" w:hAnsi="Times New Roman" w:cs="Times New Roman"/>
          <w:b/>
          <w:sz w:val="24"/>
          <w:szCs w:val="24"/>
          <w:lang w:bidi="ar-SA"/>
        </w:rPr>
        <w:t>Scalability:</w:t>
      </w:r>
    </w:p>
    <w:p w14:paraId="5DE9614D"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system shall be able to handle an increasing number of users and transactions without any significant decrease in performance.</w:t>
      </w:r>
    </w:p>
    <w:p w14:paraId="5D46B5DD" w14:textId="77777777" w:rsidR="001532A9" w:rsidRPr="00144677" w:rsidRDefault="001532A9" w:rsidP="001532A9">
      <w:pPr>
        <w:rPr>
          <w:rFonts w:ascii="Times New Roman" w:hAnsi="Times New Roman" w:cs="Times New Roman"/>
          <w:sz w:val="24"/>
          <w:szCs w:val="24"/>
          <w:lang w:bidi="ar-SA"/>
        </w:rPr>
      </w:pPr>
      <w:r w:rsidRPr="00144677">
        <w:rPr>
          <w:rFonts w:ascii="Times New Roman" w:hAnsi="Times New Roman" w:cs="Times New Roman"/>
          <w:sz w:val="24"/>
          <w:szCs w:val="24"/>
          <w:lang w:bidi="ar-SA"/>
        </w:rPr>
        <w:t>The above non-functional requirements will have a major impact on the architecture of the Admission System project.</w:t>
      </w:r>
    </w:p>
    <w:p w14:paraId="7CBBD8E4" w14:textId="77777777" w:rsidR="001532A9" w:rsidRPr="0038416B" w:rsidRDefault="001532A9" w:rsidP="0038416B">
      <w:pPr>
        <w:ind w:firstLine="720"/>
      </w:pPr>
    </w:p>
    <w:p w14:paraId="4D7C9B76" w14:textId="77777777" w:rsidR="0098139B" w:rsidRDefault="0098139B" w:rsidP="006D21A1">
      <w:pPr>
        <w:pStyle w:val="Heading2"/>
      </w:pPr>
      <w:bookmarkStart w:id="11" w:name="_Toc101427043"/>
      <w:bookmarkStart w:id="12" w:name="_Toc131970254"/>
      <w:r>
        <w:t>Glossary</w:t>
      </w:r>
      <w:bookmarkEnd w:id="11"/>
      <w:bookmarkEnd w:id="12"/>
    </w:p>
    <w:p w14:paraId="4064E8CA"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sz w:val="24"/>
          <w:szCs w:val="24"/>
          <w:lang w:bidi="ar-SA"/>
        </w:rPr>
        <w:t xml:space="preserve">The glossary for the Admission System project includes key domain terminology and a data dictionary for the system. </w:t>
      </w:r>
    </w:p>
    <w:p w14:paraId="7A436EF0" w14:textId="77777777" w:rsidR="0023348D" w:rsidRPr="00271219" w:rsidRDefault="0023348D" w:rsidP="0023348D">
      <w:pPr>
        <w:rPr>
          <w:rFonts w:ascii="Times New Roman" w:hAnsi="Times New Roman" w:cs="Times New Roman"/>
          <w:b/>
          <w:sz w:val="24"/>
          <w:szCs w:val="24"/>
          <w:lang w:bidi="ar-SA"/>
        </w:rPr>
      </w:pPr>
      <w:r w:rsidRPr="00271219">
        <w:rPr>
          <w:rFonts w:ascii="Times New Roman" w:hAnsi="Times New Roman" w:cs="Times New Roman"/>
          <w:b/>
          <w:sz w:val="24"/>
          <w:szCs w:val="24"/>
          <w:lang w:bidi="ar-SA"/>
        </w:rPr>
        <w:t>Key Domain Terminology:</w:t>
      </w:r>
    </w:p>
    <w:p w14:paraId="0803DA10"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b/>
          <w:sz w:val="24"/>
          <w:szCs w:val="24"/>
          <w:lang w:bidi="ar-SA"/>
        </w:rPr>
        <w:t>Admission:</w:t>
      </w:r>
      <w:r w:rsidRPr="00271219">
        <w:rPr>
          <w:rFonts w:ascii="Times New Roman" w:hAnsi="Times New Roman" w:cs="Times New Roman"/>
          <w:sz w:val="24"/>
          <w:szCs w:val="24"/>
          <w:lang w:bidi="ar-SA"/>
        </w:rPr>
        <w:t xml:space="preserve"> The process of applying and being accepted to a university or college.</w:t>
      </w:r>
    </w:p>
    <w:p w14:paraId="16D14872" w14:textId="11A26A9D" w:rsidR="0023348D" w:rsidRPr="00271219" w:rsidRDefault="003F5558" w:rsidP="0023348D">
      <w:pPr>
        <w:rPr>
          <w:rFonts w:ascii="Times New Roman" w:hAnsi="Times New Roman" w:cs="Times New Roman"/>
          <w:sz w:val="24"/>
          <w:szCs w:val="24"/>
          <w:lang w:bidi="ar-SA"/>
        </w:rPr>
      </w:pPr>
      <w:r>
        <w:rPr>
          <w:rFonts w:ascii="Times New Roman" w:hAnsi="Times New Roman" w:cs="Times New Roman"/>
          <w:b/>
          <w:sz w:val="24"/>
          <w:szCs w:val="24"/>
          <w:lang w:bidi="ar-SA"/>
        </w:rPr>
        <w:t>Student</w:t>
      </w:r>
      <w:r w:rsidR="0023348D" w:rsidRPr="00271219">
        <w:rPr>
          <w:rFonts w:ascii="Times New Roman" w:hAnsi="Times New Roman" w:cs="Times New Roman"/>
          <w:sz w:val="24"/>
          <w:szCs w:val="24"/>
          <w:lang w:bidi="ar-SA"/>
        </w:rPr>
        <w:t>: A person who applies for admission to a university or college.</w:t>
      </w:r>
    </w:p>
    <w:p w14:paraId="75D4EC77"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b/>
          <w:sz w:val="24"/>
          <w:szCs w:val="24"/>
          <w:lang w:bidi="ar-SA"/>
        </w:rPr>
        <w:t>Fee Challan:</w:t>
      </w:r>
      <w:r w:rsidRPr="00271219">
        <w:rPr>
          <w:rFonts w:ascii="Times New Roman" w:hAnsi="Times New Roman" w:cs="Times New Roman"/>
          <w:sz w:val="24"/>
          <w:szCs w:val="24"/>
          <w:lang w:bidi="ar-SA"/>
        </w:rPr>
        <w:t xml:space="preserve"> A document that provides details of the fee payment for a test or examination.</w:t>
      </w:r>
    </w:p>
    <w:p w14:paraId="53BF9C6A"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b/>
          <w:sz w:val="24"/>
          <w:szCs w:val="24"/>
          <w:lang w:bidi="ar-SA"/>
        </w:rPr>
        <w:t>Educational Documents:</w:t>
      </w:r>
      <w:r w:rsidRPr="00271219">
        <w:rPr>
          <w:rFonts w:ascii="Times New Roman" w:hAnsi="Times New Roman" w:cs="Times New Roman"/>
          <w:sz w:val="24"/>
          <w:szCs w:val="24"/>
          <w:lang w:bidi="ar-SA"/>
        </w:rPr>
        <w:t xml:space="preserve"> The data elements that capture the educational details of a student, including their academic records and certificates.</w:t>
      </w:r>
    </w:p>
    <w:p w14:paraId="78E073F5" w14:textId="77777777" w:rsidR="0023348D" w:rsidRPr="00271219" w:rsidRDefault="0023348D" w:rsidP="0023348D">
      <w:pPr>
        <w:rPr>
          <w:rFonts w:ascii="Times New Roman" w:hAnsi="Times New Roman" w:cs="Times New Roman"/>
          <w:sz w:val="24"/>
          <w:szCs w:val="24"/>
          <w:lang w:bidi="ar-SA"/>
        </w:rPr>
      </w:pPr>
      <w:r w:rsidRPr="00271219">
        <w:rPr>
          <w:rFonts w:ascii="Times New Roman" w:hAnsi="Times New Roman" w:cs="Times New Roman"/>
          <w:b/>
          <w:sz w:val="24"/>
          <w:szCs w:val="24"/>
          <w:lang w:bidi="ar-SA"/>
        </w:rPr>
        <w:t>Discipline:</w:t>
      </w:r>
      <w:r w:rsidRPr="00271219">
        <w:rPr>
          <w:rFonts w:ascii="Times New Roman" w:hAnsi="Times New Roman" w:cs="Times New Roman"/>
          <w:sz w:val="24"/>
          <w:szCs w:val="24"/>
          <w:lang w:bidi="ar-SA"/>
        </w:rPr>
        <w:t xml:space="preserve"> The data elements that capture the eligibility criteria and requirements for each program.</w:t>
      </w:r>
    </w:p>
    <w:p w14:paraId="55CD7BF5" w14:textId="77777777" w:rsidR="0023348D" w:rsidRDefault="0023348D" w:rsidP="0098139B">
      <w:pPr>
        <w:pStyle w:val="doctext"/>
        <w:ind w:firstLine="720"/>
      </w:pPr>
    </w:p>
    <w:p w14:paraId="47194CE1" w14:textId="77777777" w:rsidR="0098139B" w:rsidRDefault="0098139B" w:rsidP="006D21A1">
      <w:pPr>
        <w:pStyle w:val="Heading2"/>
      </w:pPr>
      <w:bookmarkStart w:id="13" w:name="_Toc101427044"/>
      <w:bookmarkStart w:id="14" w:name="_Toc131970255"/>
      <w:r>
        <w:t>Risk List &amp; Risk Management Plan</w:t>
      </w:r>
      <w:bookmarkEnd w:id="13"/>
      <w:bookmarkEnd w:id="14"/>
    </w:p>
    <w:p w14:paraId="30A73CA4" w14:textId="77777777" w:rsidR="00F50425" w:rsidRPr="00F50425" w:rsidRDefault="00F50425" w:rsidP="00F50425">
      <w:pPr>
        <w:rPr>
          <w:rStyle w:val="Strong"/>
        </w:rPr>
      </w:pPr>
    </w:p>
    <w:p w14:paraId="1ACE1E72"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sz w:val="24"/>
          <w:szCs w:val="24"/>
        </w:rPr>
        <w:t>The Risk List for the Admission System project describes the potential risks, including business, technical, resource, and schedule risks, and ideas for their mitigation or response. The Risk Management Plan outlines how the project team will manage these risks to minimize their impact on the project.</w:t>
      </w:r>
    </w:p>
    <w:p w14:paraId="7072BE19" w14:textId="77777777" w:rsidR="00F50425" w:rsidRPr="00144677" w:rsidRDefault="00F50425" w:rsidP="00144677">
      <w:pPr>
        <w:rPr>
          <w:rFonts w:ascii="Times New Roman" w:hAnsi="Times New Roman" w:cs="Times New Roman"/>
          <w:b/>
          <w:sz w:val="28"/>
          <w:szCs w:val="28"/>
        </w:rPr>
      </w:pPr>
      <w:r w:rsidRPr="00144677">
        <w:rPr>
          <w:rFonts w:ascii="Times New Roman" w:hAnsi="Times New Roman" w:cs="Times New Roman"/>
          <w:b/>
          <w:sz w:val="28"/>
          <w:szCs w:val="28"/>
        </w:rPr>
        <w:t>Risk List:</w:t>
      </w:r>
    </w:p>
    <w:p w14:paraId="7CF3B83E"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Business Risk</w:t>
      </w:r>
      <w:r w:rsidRPr="00144677">
        <w:rPr>
          <w:rFonts w:ascii="Times New Roman" w:hAnsi="Times New Roman" w:cs="Times New Roman"/>
          <w:sz w:val="24"/>
          <w:szCs w:val="24"/>
        </w:rPr>
        <w:t>: Competition from other universities or colleges offering similar programs may result in a decrease in student enrollment. Mitigation: The Admission System will provide a user-friendly and efficient admission process that will attract more students.</w:t>
      </w:r>
    </w:p>
    <w:p w14:paraId="2CF029C5"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Technical Risk:</w:t>
      </w:r>
      <w:r w:rsidRPr="00144677">
        <w:rPr>
          <w:rFonts w:ascii="Times New Roman" w:hAnsi="Times New Roman" w:cs="Times New Roman"/>
          <w:sz w:val="24"/>
          <w:szCs w:val="24"/>
        </w:rPr>
        <w:t xml:space="preserve"> The Admission System may face technical difficulties during the development process, leading to delays and increased costs. Mitigation: The project team will ensure that they have the necessary technical expertise and resources to address any technical challenges that may arise during the project.</w:t>
      </w:r>
    </w:p>
    <w:p w14:paraId="147F3F2A"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Resource Risk:</w:t>
      </w:r>
      <w:r w:rsidRPr="00144677">
        <w:rPr>
          <w:rFonts w:ascii="Times New Roman" w:hAnsi="Times New Roman" w:cs="Times New Roman"/>
          <w:sz w:val="24"/>
          <w:szCs w:val="24"/>
        </w:rPr>
        <w:t xml:space="preserve"> The project team may face resource constraints, including a lack of skilled personnel or limited budget, which may impact the project timeline and quality. Mitigation: The project team will ensure that they have the necessary resources, including skilled personnel and adequate budget, to complete the project successfully.</w:t>
      </w:r>
    </w:p>
    <w:p w14:paraId="70A6E481" w14:textId="4F69FE5A"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Schedule Risk:</w:t>
      </w:r>
      <w:r w:rsidRPr="00144677">
        <w:rPr>
          <w:rFonts w:ascii="Times New Roman" w:hAnsi="Times New Roman" w:cs="Times New Roman"/>
          <w:sz w:val="24"/>
          <w:szCs w:val="24"/>
        </w:rPr>
        <w:t xml:space="preserve"> The project may face delays due to unforeseen circumstances, such as changes in project scope, unavailability of resources, or technical issues. Mitigation: The project team will develop a detailed project schedule with clear milestones and </w:t>
      </w:r>
      <w:r w:rsidR="00F2685A" w:rsidRPr="00144677">
        <w:rPr>
          <w:rFonts w:ascii="Times New Roman" w:hAnsi="Times New Roman" w:cs="Times New Roman"/>
          <w:sz w:val="24"/>
          <w:szCs w:val="24"/>
        </w:rPr>
        <w:t>deadlines and</w:t>
      </w:r>
      <w:r w:rsidRPr="00144677">
        <w:rPr>
          <w:rFonts w:ascii="Times New Roman" w:hAnsi="Times New Roman" w:cs="Times New Roman"/>
          <w:sz w:val="24"/>
          <w:szCs w:val="24"/>
        </w:rPr>
        <w:t xml:space="preserve"> will monitor progress regularly to identify any potential delays and take corrective action.</w:t>
      </w:r>
    </w:p>
    <w:p w14:paraId="4D99162F" w14:textId="77777777" w:rsidR="00F50425" w:rsidRPr="00144677" w:rsidRDefault="00F50425" w:rsidP="00144677">
      <w:pPr>
        <w:rPr>
          <w:rFonts w:ascii="Times New Roman" w:hAnsi="Times New Roman" w:cs="Times New Roman"/>
          <w:b/>
          <w:sz w:val="28"/>
          <w:szCs w:val="28"/>
        </w:rPr>
      </w:pPr>
      <w:r w:rsidRPr="00144677">
        <w:rPr>
          <w:rFonts w:ascii="Times New Roman" w:hAnsi="Times New Roman" w:cs="Times New Roman"/>
          <w:b/>
          <w:sz w:val="28"/>
          <w:szCs w:val="28"/>
        </w:rPr>
        <w:t>Risk Management Plan:</w:t>
      </w:r>
    </w:p>
    <w:p w14:paraId="04F4E384"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sz w:val="24"/>
          <w:szCs w:val="24"/>
        </w:rPr>
        <w:t>The Risk Management Plan for the Admission System project outlines how the project team will manage the identified risks to minimize their impact on the project. The plan includes the following steps:</w:t>
      </w:r>
    </w:p>
    <w:p w14:paraId="41C8FBA5"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Risk Identification</w:t>
      </w:r>
      <w:r w:rsidRPr="00144677">
        <w:rPr>
          <w:rFonts w:ascii="Times New Roman" w:hAnsi="Times New Roman" w:cs="Times New Roman"/>
          <w:sz w:val="24"/>
          <w:szCs w:val="24"/>
        </w:rPr>
        <w:t>: The project team will identify potential risks and document them in the Risk List.</w:t>
      </w:r>
    </w:p>
    <w:p w14:paraId="566AC7BA"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Risk Assessment:</w:t>
      </w:r>
      <w:r w:rsidRPr="00144677">
        <w:rPr>
          <w:rFonts w:ascii="Times New Roman" w:hAnsi="Times New Roman" w:cs="Times New Roman"/>
          <w:sz w:val="24"/>
          <w:szCs w:val="24"/>
        </w:rPr>
        <w:t xml:space="preserve"> The project team will assess the potential impact and likelihood of each identified risk.</w:t>
      </w:r>
    </w:p>
    <w:p w14:paraId="597CFBCB"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Risk Response Planning:</w:t>
      </w:r>
      <w:r w:rsidRPr="00144677">
        <w:rPr>
          <w:rFonts w:ascii="Times New Roman" w:hAnsi="Times New Roman" w:cs="Times New Roman"/>
          <w:sz w:val="24"/>
          <w:szCs w:val="24"/>
        </w:rPr>
        <w:t xml:space="preserve"> The project team will develop a plan to mitigate or respond to each identified risk.</w:t>
      </w:r>
    </w:p>
    <w:p w14:paraId="2AD470B1"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 xml:space="preserve">Risk Monitoring and Control: </w:t>
      </w:r>
      <w:r w:rsidRPr="00144677">
        <w:rPr>
          <w:rFonts w:ascii="Times New Roman" w:hAnsi="Times New Roman" w:cs="Times New Roman"/>
          <w:sz w:val="24"/>
          <w:szCs w:val="24"/>
        </w:rPr>
        <w:t>The project team will monitor the identified risks throughout the project and take corrective action as necessary.</w:t>
      </w:r>
    </w:p>
    <w:p w14:paraId="32F3F6E4" w14:textId="77777777" w:rsidR="00F50425" w:rsidRPr="00144677" w:rsidRDefault="00F50425" w:rsidP="00144677">
      <w:pPr>
        <w:rPr>
          <w:rFonts w:ascii="Times New Roman" w:hAnsi="Times New Roman" w:cs="Times New Roman"/>
          <w:sz w:val="24"/>
          <w:szCs w:val="24"/>
        </w:rPr>
      </w:pPr>
      <w:r w:rsidRPr="00144677">
        <w:rPr>
          <w:rFonts w:ascii="Times New Roman" w:hAnsi="Times New Roman" w:cs="Times New Roman"/>
          <w:b/>
          <w:sz w:val="24"/>
          <w:szCs w:val="24"/>
        </w:rPr>
        <w:t>Risk Reporting:</w:t>
      </w:r>
      <w:r w:rsidRPr="00144677">
        <w:rPr>
          <w:rFonts w:ascii="Times New Roman" w:hAnsi="Times New Roman" w:cs="Times New Roman"/>
          <w:sz w:val="24"/>
          <w:szCs w:val="24"/>
        </w:rPr>
        <w:t xml:space="preserve"> The project team will report on the status of the identified risks and any actions taken to manage them to the project stakeholders.</w:t>
      </w:r>
    </w:p>
    <w:p w14:paraId="54535255" w14:textId="77777777" w:rsidR="00F50425" w:rsidRDefault="00F50425" w:rsidP="00F50425">
      <w:pPr>
        <w:pStyle w:val="doclist"/>
      </w:pPr>
    </w:p>
    <w:p w14:paraId="6E1A292C" w14:textId="77777777" w:rsidR="00704DBA" w:rsidRDefault="00704DBA" w:rsidP="00F50425">
      <w:pPr>
        <w:pStyle w:val="doclist"/>
      </w:pPr>
    </w:p>
    <w:p w14:paraId="325AFA27" w14:textId="77777777" w:rsidR="00704DBA" w:rsidRDefault="00704DBA" w:rsidP="00F50425">
      <w:pPr>
        <w:pStyle w:val="doclist"/>
      </w:pPr>
    </w:p>
    <w:p w14:paraId="20A288FA" w14:textId="77777777" w:rsidR="00A72D79" w:rsidRDefault="00A72D79" w:rsidP="00F50425">
      <w:pPr>
        <w:pStyle w:val="doclist"/>
      </w:pPr>
    </w:p>
    <w:p w14:paraId="166DAC86" w14:textId="77777777" w:rsidR="00A72D79" w:rsidRDefault="00A72D79" w:rsidP="00F50425">
      <w:pPr>
        <w:pStyle w:val="doclist"/>
      </w:pPr>
    </w:p>
    <w:p w14:paraId="08805205" w14:textId="77777777" w:rsidR="00A72D79" w:rsidRDefault="00A72D79" w:rsidP="00F50425">
      <w:pPr>
        <w:pStyle w:val="doclist"/>
      </w:pPr>
    </w:p>
    <w:p w14:paraId="3DD74C47" w14:textId="77777777" w:rsidR="00A72D79" w:rsidRDefault="00A72D79" w:rsidP="00F50425">
      <w:pPr>
        <w:pStyle w:val="doclist"/>
      </w:pPr>
    </w:p>
    <w:p w14:paraId="07961E0E" w14:textId="77777777" w:rsidR="00A72D79" w:rsidRDefault="00A72D79" w:rsidP="00F50425">
      <w:pPr>
        <w:pStyle w:val="doclist"/>
      </w:pPr>
    </w:p>
    <w:p w14:paraId="6FF6A166" w14:textId="77777777" w:rsidR="00704DBA" w:rsidRDefault="00704DBA" w:rsidP="00F50425">
      <w:pPr>
        <w:pStyle w:val="doclist"/>
      </w:pPr>
    </w:p>
    <w:p w14:paraId="408A0832" w14:textId="77777777" w:rsidR="00704DBA" w:rsidRDefault="00704DBA" w:rsidP="00F50425">
      <w:pPr>
        <w:pStyle w:val="doclist"/>
      </w:pPr>
    </w:p>
    <w:p w14:paraId="27C417F9" w14:textId="0B5B8AC6" w:rsidR="006D21A1" w:rsidRDefault="00AC1735" w:rsidP="00BD2CED">
      <w:pPr>
        <w:pStyle w:val="Heading1"/>
      </w:pPr>
      <w:bookmarkStart w:id="15" w:name="_Toc101427045"/>
      <w:bookmarkStart w:id="16" w:name="_Toc131970256"/>
      <w:r>
        <w:t>CHAPTER 2 USE CASES</w:t>
      </w:r>
      <w:bookmarkEnd w:id="15"/>
      <w:bookmarkEnd w:id="16"/>
    </w:p>
    <w:p w14:paraId="28D874BD" w14:textId="051A5029" w:rsidR="00AC1735" w:rsidRDefault="00AC1735" w:rsidP="00AC1735"/>
    <w:p w14:paraId="130342DE" w14:textId="77BDCD3B" w:rsidR="007F69FF" w:rsidRDefault="00AC1735" w:rsidP="00AC1735">
      <w:pPr>
        <w:pStyle w:val="Heading2"/>
      </w:pPr>
      <w:bookmarkStart w:id="17" w:name="_Toc101427046"/>
      <w:bookmarkStart w:id="18" w:name="_Toc131970257"/>
      <w:r>
        <w:t>Use Case Diagram</w:t>
      </w:r>
      <w:bookmarkEnd w:id="17"/>
      <w:bookmarkEnd w:id="18"/>
    </w:p>
    <w:p w14:paraId="05A4D44B" w14:textId="77777777" w:rsidR="00BD2CED" w:rsidRDefault="00BD2CED" w:rsidP="00BD2CED"/>
    <w:p w14:paraId="1F70EB23" w14:textId="4636017F" w:rsidR="00BD2CED" w:rsidRDefault="00A72D79" w:rsidP="00BD2CED">
      <w:r w:rsidRPr="004E094B">
        <w:rPr>
          <w:noProof/>
          <w:lang w:bidi="ar-SA"/>
        </w:rPr>
        <w:drawing>
          <wp:anchor distT="0" distB="0" distL="114300" distR="114300" simplePos="0" relativeHeight="251661312" behindDoc="1" locked="0" layoutInCell="1" allowOverlap="1" wp14:anchorId="7D202A6B" wp14:editId="2D39E3F6">
            <wp:simplePos x="0" y="0"/>
            <wp:positionH relativeFrom="column">
              <wp:posOffset>-361950</wp:posOffset>
            </wp:positionH>
            <wp:positionV relativeFrom="paragraph">
              <wp:posOffset>-3175</wp:posOffset>
            </wp:positionV>
            <wp:extent cx="5943600" cy="9299575"/>
            <wp:effectExtent l="0" t="0" r="0" b="0"/>
            <wp:wrapNone/>
            <wp:docPr id="2" name="Picture 2" descr="C:\Users\DELL\Downloads\UseCaseDiagram3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UseCaseDiagram3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299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F9566D" w14:textId="336509CE" w:rsidR="00BD2CED" w:rsidRDefault="00BD2CED" w:rsidP="00BD2CED"/>
    <w:p w14:paraId="7D757171" w14:textId="6C12F344" w:rsidR="00BD2CED" w:rsidRPr="00BD2CED" w:rsidRDefault="00BD2CED" w:rsidP="00BD2CED"/>
    <w:p w14:paraId="7F28E7B5" w14:textId="52C8D25B" w:rsidR="001D4683" w:rsidRDefault="001D4683" w:rsidP="005720F1">
      <w:pPr>
        <w:pStyle w:val="doclist"/>
        <w:jc w:val="center"/>
      </w:pPr>
    </w:p>
    <w:p w14:paraId="5F4DF946" w14:textId="12D2E4C4" w:rsidR="001D4683" w:rsidRDefault="001D4683" w:rsidP="005720F1">
      <w:pPr>
        <w:pStyle w:val="doclist"/>
        <w:jc w:val="center"/>
      </w:pPr>
    </w:p>
    <w:p w14:paraId="4D60C945" w14:textId="6B261E2C" w:rsidR="001D4683" w:rsidRDefault="001D4683" w:rsidP="005720F1">
      <w:pPr>
        <w:pStyle w:val="doclist"/>
        <w:jc w:val="center"/>
      </w:pPr>
    </w:p>
    <w:p w14:paraId="151649EA" w14:textId="240BEEE6" w:rsidR="001D4683" w:rsidRDefault="001D4683" w:rsidP="005720F1">
      <w:pPr>
        <w:pStyle w:val="doclist"/>
        <w:jc w:val="center"/>
      </w:pPr>
    </w:p>
    <w:p w14:paraId="131E546D" w14:textId="77777777" w:rsidR="001D4683" w:rsidRDefault="001D4683" w:rsidP="005720F1">
      <w:pPr>
        <w:pStyle w:val="doclist"/>
        <w:jc w:val="center"/>
      </w:pPr>
    </w:p>
    <w:p w14:paraId="0D9998D7" w14:textId="77777777" w:rsidR="001D4683" w:rsidRDefault="001D4683" w:rsidP="005720F1">
      <w:pPr>
        <w:pStyle w:val="doclist"/>
        <w:jc w:val="center"/>
      </w:pPr>
    </w:p>
    <w:p w14:paraId="58892F45" w14:textId="77777777" w:rsidR="001D4683" w:rsidRDefault="001D4683" w:rsidP="005720F1">
      <w:pPr>
        <w:pStyle w:val="doclist"/>
        <w:jc w:val="center"/>
      </w:pPr>
    </w:p>
    <w:p w14:paraId="21E748A1" w14:textId="19F55A5D" w:rsidR="001D4683" w:rsidRDefault="001D4683" w:rsidP="005720F1">
      <w:pPr>
        <w:pStyle w:val="doclist"/>
        <w:jc w:val="center"/>
      </w:pPr>
    </w:p>
    <w:p w14:paraId="40DA04CE" w14:textId="77777777" w:rsidR="001D4683" w:rsidRDefault="001D4683" w:rsidP="005720F1">
      <w:pPr>
        <w:pStyle w:val="doclist"/>
        <w:jc w:val="center"/>
      </w:pPr>
    </w:p>
    <w:p w14:paraId="06F73525" w14:textId="77777777" w:rsidR="001D4683" w:rsidRDefault="001D4683" w:rsidP="005720F1">
      <w:pPr>
        <w:pStyle w:val="doclist"/>
        <w:jc w:val="center"/>
      </w:pPr>
    </w:p>
    <w:p w14:paraId="54BE8BE8" w14:textId="77777777" w:rsidR="001D4683" w:rsidRDefault="001D4683" w:rsidP="005720F1">
      <w:pPr>
        <w:pStyle w:val="doclist"/>
        <w:jc w:val="center"/>
      </w:pPr>
    </w:p>
    <w:p w14:paraId="2D0A175A" w14:textId="77777777" w:rsidR="001D4683" w:rsidRDefault="001D4683" w:rsidP="005720F1">
      <w:pPr>
        <w:pStyle w:val="doclist"/>
        <w:jc w:val="center"/>
      </w:pPr>
    </w:p>
    <w:p w14:paraId="772EA9E3" w14:textId="77777777" w:rsidR="001D4683" w:rsidRDefault="001D4683" w:rsidP="005720F1">
      <w:pPr>
        <w:pStyle w:val="doclist"/>
        <w:jc w:val="center"/>
      </w:pPr>
    </w:p>
    <w:p w14:paraId="543873A2" w14:textId="77777777" w:rsidR="001D4683" w:rsidRDefault="001D4683" w:rsidP="005720F1">
      <w:pPr>
        <w:pStyle w:val="doclist"/>
        <w:jc w:val="center"/>
      </w:pPr>
    </w:p>
    <w:p w14:paraId="14B8E598" w14:textId="77777777" w:rsidR="001D4683" w:rsidRDefault="001D4683" w:rsidP="005720F1">
      <w:pPr>
        <w:pStyle w:val="doclist"/>
        <w:jc w:val="center"/>
      </w:pPr>
    </w:p>
    <w:p w14:paraId="144CC699" w14:textId="6556FBC2" w:rsidR="001D4683" w:rsidRDefault="00A72D79" w:rsidP="00A72D79">
      <w:pPr>
        <w:pStyle w:val="doclist"/>
        <w:tabs>
          <w:tab w:val="left" w:pos="7740"/>
        </w:tabs>
      </w:pPr>
      <w:r>
        <w:tab/>
      </w:r>
    </w:p>
    <w:p w14:paraId="606B8EE8" w14:textId="77777777" w:rsidR="001D4683" w:rsidRDefault="001D4683" w:rsidP="005720F1">
      <w:pPr>
        <w:pStyle w:val="doclist"/>
        <w:jc w:val="center"/>
      </w:pPr>
    </w:p>
    <w:p w14:paraId="19564462" w14:textId="77777777" w:rsidR="001D4683" w:rsidRDefault="001D4683" w:rsidP="005720F1">
      <w:pPr>
        <w:pStyle w:val="doclist"/>
        <w:jc w:val="center"/>
      </w:pPr>
    </w:p>
    <w:p w14:paraId="1D8A1EDF" w14:textId="77777777" w:rsidR="001D4683" w:rsidRDefault="001D4683" w:rsidP="005720F1">
      <w:pPr>
        <w:pStyle w:val="doclist"/>
        <w:jc w:val="center"/>
      </w:pPr>
    </w:p>
    <w:p w14:paraId="56CF1E7D" w14:textId="77777777" w:rsidR="001D4683" w:rsidRDefault="001D4683" w:rsidP="005720F1">
      <w:pPr>
        <w:pStyle w:val="doclist"/>
        <w:jc w:val="center"/>
      </w:pPr>
    </w:p>
    <w:p w14:paraId="62D17434" w14:textId="77777777" w:rsidR="001D4683" w:rsidRDefault="001D4683" w:rsidP="005720F1">
      <w:pPr>
        <w:pStyle w:val="doclist"/>
        <w:jc w:val="center"/>
      </w:pPr>
    </w:p>
    <w:p w14:paraId="7F841682" w14:textId="77777777" w:rsidR="00BD2CED" w:rsidRDefault="00BD2CED" w:rsidP="00250591">
      <w:pPr>
        <w:pStyle w:val="Heading2"/>
        <w:rPr>
          <w:rFonts w:ascii="Times New Roman" w:eastAsia="Times New Roman" w:hAnsi="Times New Roman" w:cs="Times New Roman"/>
          <w:color w:val="auto"/>
          <w:sz w:val="24"/>
          <w:szCs w:val="24"/>
          <w:lang w:bidi="ar-SA"/>
        </w:rPr>
      </w:pPr>
      <w:bookmarkStart w:id="19" w:name="_Toc101427047"/>
    </w:p>
    <w:p w14:paraId="078B2337" w14:textId="77777777" w:rsidR="00477316" w:rsidRDefault="00477316" w:rsidP="00250591">
      <w:pPr>
        <w:pStyle w:val="Heading2"/>
      </w:pPr>
      <w:bookmarkStart w:id="20" w:name="_Toc131970258"/>
      <w:r>
        <w:t>Use Cases Distribution</w:t>
      </w:r>
      <w:bookmarkEnd w:id="20"/>
    </w:p>
    <w:p w14:paraId="7FD2BB09" w14:textId="77777777" w:rsidR="00477316" w:rsidRPr="00477316" w:rsidRDefault="00477316" w:rsidP="00477316"/>
    <w:tbl>
      <w:tblPr>
        <w:tblStyle w:val="GridTable4-Accent1"/>
        <w:tblW w:w="9437" w:type="dxa"/>
        <w:tblLook w:val="04A0" w:firstRow="1" w:lastRow="0" w:firstColumn="1" w:lastColumn="0" w:noHBand="0" w:noVBand="1"/>
      </w:tblPr>
      <w:tblGrid>
        <w:gridCol w:w="1975"/>
        <w:gridCol w:w="3240"/>
        <w:gridCol w:w="4222"/>
      </w:tblGrid>
      <w:tr w:rsidR="00477316" w14:paraId="46946082" w14:textId="77777777" w:rsidTr="004E094B">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975" w:type="dxa"/>
          </w:tcPr>
          <w:p w14:paraId="525E421A" w14:textId="77777777" w:rsidR="00477316" w:rsidRDefault="00477316" w:rsidP="00477316">
            <w:r>
              <w:t>S#.</w:t>
            </w:r>
          </w:p>
        </w:tc>
        <w:tc>
          <w:tcPr>
            <w:tcW w:w="3240" w:type="dxa"/>
          </w:tcPr>
          <w:p w14:paraId="051AC6C6" w14:textId="77777777" w:rsidR="00477316" w:rsidRDefault="00477316" w:rsidP="00477316">
            <w:pPr>
              <w:cnfStyle w:val="100000000000" w:firstRow="1" w:lastRow="0" w:firstColumn="0" w:lastColumn="0" w:oddVBand="0" w:evenVBand="0" w:oddHBand="0" w:evenHBand="0" w:firstRowFirstColumn="0" w:firstRowLastColumn="0" w:lastRowFirstColumn="0" w:lastRowLastColumn="0"/>
            </w:pPr>
            <w:r>
              <w:t>Group Member</w:t>
            </w:r>
          </w:p>
        </w:tc>
        <w:tc>
          <w:tcPr>
            <w:tcW w:w="4222" w:type="dxa"/>
          </w:tcPr>
          <w:p w14:paraId="6F485FE9" w14:textId="77777777" w:rsidR="00477316" w:rsidRDefault="00477316" w:rsidP="00477316">
            <w:pPr>
              <w:cnfStyle w:val="100000000000" w:firstRow="1" w:lastRow="0" w:firstColumn="0" w:lastColumn="0" w:oddVBand="0" w:evenVBand="0" w:oddHBand="0" w:evenHBand="0" w:firstRowFirstColumn="0" w:firstRowLastColumn="0" w:lastRowFirstColumn="0" w:lastRowLastColumn="0"/>
            </w:pPr>
            <w:r>
              <w:t>Assigned Use Cases</w:t>
            </w:r>
          </w:p>
        </w:tc>
      </w:tr>
      <w:tr w:rsidR="00477316" w14:paraId="5B6C88CE" w14:textId="77777777" w:rsidTr="004E094B">
        <w:trPr>
          <w:cnfStyle w:val="000000100000" w:firstRow="0" w:lastRow="0" w:firstColumn="0" w:lastColumn="0" w:oddVBand="0" w:evenVBand="0" w:oddHBand="1" w:evenHBand="0" w:firstRowFirstColumn="0" w:firstRowLastColumn="0" w:lastRowFirstColumn="0" w:lastRowLastColumn="0"/>
          <w:trHeight w:val="1650"/>
        </w:trPr>
        <w:tc>
          <w:tcPr>
            <w:cnfStyle w:val="001000000000" w:firstRow="0" w:lastRow="0" w:firstColumn="1" w:lastColumn="0" w:oddVBand="0" w:evenVBand="0" w:oddHBand="0" w:evenHBand="0" w:firstRowFirstColumn="0" w:firstRowLastColumn="0" w:lastRowFirstColumn="0" w:lastRowLastColumn="0"/>
            <w:tcW w:w="1975" w:type="dxa"/>
          </w:tcPr>
          <w:p w14:paraId="45474699" w14:textId="77777777" w:rsidR="00477316" w:rsidRDefault="00477316" w:rsidP="00477316">
            <w:r>
              <w:t>1</w:t>
            </w:r>
          </w:p>
        </w:tc>
        <w:tc>
          <w:tcPr>
            <w:tcW w:w="3240" w:type="dxa"/>
          </w:tcPr>
          <w:p w14:paraId="5A6C4096" w14:textId="77777777" w:rsidR="00477316" w:rsidRDefault="00781F22" w:rsidP="00477316">
            <w:pPr>
              <w:cnfStyle w:val="000000100000" w:firstRow="0" w:lastRow="0" w:firstColumn="0" w:lastColumn="0" w:oddVBand="0" w:evenVBand="0" w:oddHBand="1" w:evenHBand="0" w:firstRowFirstColumn="0" w:firstRowLastColumn="0" w:lastRowFirstColumn="0" w:lastRowLastColumn="0"/>
            </w:pPr>
            <w:r>
              <w:t>Abdullah</w:t>
            </w:r>
          </w:p>
          <w:p w14:paraId="05F68EA4" w14:textId="77777777" w:rsidR="00477316" w:rsidRPr="00477316" w:rsidRDefault="00781F22" w:rsidP="00477316">
            <w:pPr>
              <w:cnfStyle w:val="000000100000" w:firstRow="0" w:lastRow="0" w:firstColumn="0" w:lastColumn="0" w:oddVBand="0" w:evenVBand="0" w:oddHBand="1" w:evenHBand="0" w:firstRowFirstColumn="0" w:firstRowLastColumn="0" w:lastRowFirstColumn="0" w:lastRowLastColumn="0"/>
            </w:pPr>
            <w:r>
              <w:t>FA21-BSE-004</w:t>
            </w:r>
          </w:p>
          <w:p w14:paraId="5ECADC61" w14:textId="77777777" w:rsidR="00477316" w:rsidRPr="00477316" w:rsidRDefault="00477316" w:rsidP="00477316">
            <w:pPr>
              <w:cnfStyle w:val="000000100000" w:firstRow="0" w:lastRow="0" w:firstColumn="0" w:lastColumn="0" w:oddVBand="0" w:evenVBand="0" w:oddHBand="1" w:evenHBand="0" w:firstRowFirstColumn="0" w:firstRowLastColumn="0" w:lastRowFirstColumn="0" w:lastRowLastColumn="0"/>
            </w:pPr>
          </w:p>
        </w:tc>
        <w:tc>
          <w:tcPr>
            <w:tcW w:w="4222" w:type="dxa"/>
          </w:tcPr>
          <w:p w14:paraId="277554EC" w14:textId="77777777" w:rsidR="00477316" w:rsidRDefault="00001377" w:rsidP="00477316">
            <w:pPr>
              <w:cnfStyle w:val="000000100000" w:firstRow="0" w:lastRow="0" w:firstColumn="0" w:lastColumn="0" w:oddVBand="0" w:evenVBand="0" w:oddHBand="1" w:evenHBand="0" w:firstRowFirstColumn="0" w:firstRowLastColumn="0" w:lastRowFirstColumn="0" w:lastRowLastColumn="0"/>
            </w:pPr>
            <w:r>
              <w:t>UC 1: Register</w:t>
            </w:r>
          </w:p>
          <w:p w14:paraId="5B47B9D9" w14:textId="77777777" w:rsidR="00477316" w:rsidRDefault="00001377" w:rsidP="00477316">
            <w:pPr>
              <w:cnfStyle w:val="000000100000" w:firstRow="0" w:lastRow="0" w:firstColumn="0" w:lastColumn="0" w:oddVBand="0" w:evenVBand="0" w:oddHBand="1" w:evenHBand="0" w:firstRowFirstColumn="0" w:firstRowLastColumn="0" w:lastRowFirstColumn="0" w:lastRowLastColumn="0"/>
            </w:pPr>
            <w:r>
              <w:t>UC 2: Login</w:t>
            </w:r>
          </w:p>
          <w:p w14:paraId="69B1AB0C" w14:textId="77777777" w:rsidR="00477316" w:rsidRDefault="00001377" w:rsidP="00477316">
            <w:pPr>
              <w:cnfStyle w:val="000000100000" w:firstRow="0" w:lastRow="0" w:firstColumn="0" w:lastColumn="0" w:oddVBand="0" w:evenVBand="0" w:oddHBand="1" w:evenHBand="0" w:firstRowFirstColumn="0" w:firstRowLastColumn="0" w:lastRowFirstColumn="0" w:lastRowLastColumn="0"/>
            </w:pPr>
            <w:r>
              <w:t>UC 3: Apply for Admission</w:t>
            </w:r>
          </w:p>
          <w:p w14:paraId="5FFBD6CE" w14:textId="77777777" w:rsidR="004E094B" w:rsidRPr="00477316" w:rsidRDefault="0080708E" w:rsidP="00477316">
            <w:pPr>
              <w:cnfStyle w:val="000000100000" w:firstRow="0" w:lastRow="0" w:firstColumn="0" w:lastColumn="0" w:oddVBand="0" w:evenVBand="0" w:oddHBand="1" w:evenHBand="0" w:firstRowFirstColumn="0" w:firstRowLastColumn="0" w:lastRowFirstColumn="0" w:lastRowLastColumn="0"/>
            </w:pPr>
            <w:r>
              <w:t>UC 4</w:t>
            </w:r>
            <w:r w:rsidR="004E094B">
              <w:t>:</w:t>
            </w:r>
            <w:r w:rsidR="00001377">
              <w:t xml:space="preserve"> Generate Admission Challan</w:t>
            </w:r>
          </w:p>
        </w:tc>
      </w:tr>
      <w:tr w:rsidR="00477316" w14:paraId="39960A5A" w14:textId="77777777" w:rsidTr="004E094B">
        <w:trPr>
          <w:trHeight w:val="1650"/>
        </w:trPr>
        <w:tc>
          <w:tcPr>
            <w:cnfStyle w:val="001000000000" w:firstRow="0" w:lastRow="0" w:firstColumn="1" w:lastColumn="0" w:oddVBand="0" w:evenVBand="0" w:oddHBand="0" w:evenHBand="0" w:firstRowFirstColumn="0" w:firstRowLastColumn="0" w:lastRowFirstColumn="0" w:lastRowLastColumn="0"/>
            <w:tcW w:w="1975" w:type="dxa"/>
          </w:tcPr>
          <w:p w14:paraId="6DC93D38" w14:textId="77777777" w:rsidR="00477316" w:rsidRDefault="00477316" w:rsidP="00477316">
            <w:r>
              <w:t>2</w:t>
            </w:r>
          </w:p>
        </w:tc>
        <w:tc>
          <w:tcPr>
            <w:tcW w:w="3240" w:type="dxa"/>
          </w:tcPr>
          <w:p w14:paraId="5C3E8D3F" w14:textId="77777777" w:rsidR="00477316" w:rsidRDefault="00781F22" w:rsidP="00477316">
            <w:pPr>
              <w:cnfStyle w:val="000000000000" w:firstRow="0" w:lastRow="0" w:firstColumn="0" w:lastColumn="0" w:oddVBand="0" w:evenVBand="0" w:oddHBand="0" w:evenHBand="0" w:firstRowFirstColumn="0" w:firstRowLastColumn="0" w:lastRowFirstColumn="0" w:lastRowLastColumn="0"/>
            </w:pPr>
            <w:r>
              <w:t>Waqas</w:t>
            </w:r>
          </w:p>
          <w:p w14:paraId="66BD861F" w14:textId="77777777" w:rsidR="00477316" w:rsidRPr="00477316" w:rsidRDefault="00781F22" w:rsidP="00477316">
            <w:pPr>
              <w:cnfStyle w:val="000000000000" w:firstRow="0" w:lastRow="0" w:firstColumn="0" w:lastColumn="0" w:oddVBand="0" w:evenVBand="0" w:oddHBand="0" w:evenHBand="0" w:firstRowFirstColumn="0" w:firstRowLastColumn="0" w:lastRowFirstColumn="0" w:lastRowLastColumn="0"/>
            </w:pPr>
            <w:r>
              <w:t>FA21-BSE-040</w:t>
            </w:r>
          </w:p>
          <w:p w14:paraId="0FCF441B" w14:textId="77777777" w:rsidR="00477316" w:rsidRDefault="00477316" w:rsidP="00477316">
            <w:pPr>
              <w:cnfStyle w:val="000000000000" w:firstRow="0" w:lastRow="0" w:firstColumn="0" w:lastColumn="0" w:oddVBand="0" w:evenVBand="0" w:oddHBand="0" w:evenHBand="0" w:firstRowFirstColumn="0" w:firstRowLastColumn="0" w:lastRowFirstColumn="0" w:lastRowLastColumn="0"/>
            </w:pPr>
          </w:p>
        </w:tc>
        <w:tc>
          <w:tcPr>
            <w:tcW w:w="4222" w:type="dxa"/>
          </w:tcPr>
          <w:p w14:paraId="1D74886B" w14:textId="77777777" w:rsidR="00477316" w:rsidRDefault="00D9099C" w:rsidP="00477316">
            <w:pPr>
              <w:cnfStyle w:val="000000000000" w:firstRow="0" w:lastRow="0" w:firstColumn="0" w:lastColumn="0" w:oddVBand="0" w:evenVBand="0" w:oddHBand="0" w:evenHBand="0" w:firstRowFirstColumn="0" w:firstRowLastColumn="0" w:lastRowFirstColumn="0" w:lastRowLastColumn="0"/>
            </w:pPr>
            <w:r>
              <w:t>UC 5</w:t>
            </w:r>
            <w:r w:rsidR="00834361">
              <w:t>: View fee structure</w:t>
            </w:r>
          </w:p>
          <w:p w14:paraId="1AA224B9" w14:textId="77777777" w:rsidR="001D4683" w:rsidRDefault="00D9099C" w:rsidP="00477316">
            <w:pPr>
              <w:cnfStyle w:val="000000000000" w:firstRow="0" w:lastRow="0" w:firstColumn="0" w:lastColumn="0" w:oddVBand="0" w:evenVBand="0" w:oddHBand="0" w:evenHBand="0" w:firstRowFirstColumn="0" w:firstRowLastColumn="0" w:lastRowFirstColumn="0" w:lastRowLastColumn="0"/>
            </w:pPr>
            <w:r>
              <w:t>UC 6</w:t>
            </w:r>
            <w:r w:rsidR="001D4683">
              <w:t>:</w:t>
            </w:r>
            <w:r w:rsidR="005E386D">
              <w:t xml:space="preserve"> </w:t>
            </w:r>
            <w:r w:rsidR="00834361">
              <w:t>Print fee structure</w:t>
            </w:r>
          </w:p>
          <w:p w14:paraId="096077EF" w14:textId="4DE7B095" w:rsidR="00BD2CED" w:rsidRDefault="00D9099C" w:rsidP="00477316">
            <w:pPr>
              <w:cnfStyle w:val="000000000000" w:firstRow="0" w:lastRow="0" w:firstColumn="0" w:lastColumn="0" w:oddVBand="0" w:evenVBand="0" w:oddHBand="0" w:evenHBand="0" w:firstRowFirstColumn="0" w:firstRowLastColumn="0" w:lastRowFirstColumn="0" w:lastRowLastColumn="0"/>
            </w:pPr>
            <w:r>
              <w:t>UC 7</w:t>
            </w:r>
            <w:r w:rsidR="004E094B">
              <w:t>:</w:t>
            </w:r>
            <w:r w:rsidR="005E386D">
              <w:t xml:space="preserve"> </w:t>
            </w:r>
            <w:r w:rsidR="002820A1">
              <w:t xml:space="preserve">Submit fee </w:t>
            </w:r>
            <w:r w:rsidR="00F2685A">
              <w:t>challan.</w:t>
            </w:r>
          </w:p>
          <w:p w14:paraId="4C6E3053" w14:textId="61D583CE" w:rsidR="00BD2CED" w:rsidRPr="00BD2CED" w:rsidRDefault="00BD2CED" w:rsidP="00477316">
            <w:pPr>
              <w:cnfStyle w:val="000000000000" w:firstRow="0" w:lastRow="0" w:firstColumn="0" w:lastColumn="0" w:oddVBand="0" w:evenVBand="0" w:oddHBand="0" w:evenHBand="0" w:firstRowFirstColumn="0" w:firstRowLastColumn="0" w:lastRowFirstColumn="0" w:lastRowLastColumn="0"/>
            </w:pPr>
            <w:r>
              <w:t>US 8: submit admission fee challan</w:t>
            </w:r>
          </w:p>
          <w:p w14:paraId="76BFDD34" w14:textId="77777777" w:rsidR="001D4683" w:rsidRDefault="001D4683" w:rsidP="00477316">
            <w:pPr>
              <w:cnfStyle w:val="000000000000" w:firstRow="0" w:lastRow="0" w:firstColumn="0" w:lastColumn="0" w:oddVBand="0" w:evenVBand="0" w:oddHBand="0" w:evenHBand="0" w:firstRowFirstColumn="0" w:firstRowLastColumn="0" w:lastRowFirstColumn="0" w:lastRowLastColumn="0"/>
            </w:pPr>
          </w:p>
        </w:tc>
      </w:tr>
      <w:tr w:rsidR="00477316" w14:paraId="04E30C9E" w14:textId="77777777" w:rsidTr="004E094B">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1975" w:type="dxa"/>
          </w:tcPr>
          <w:p w14:paraId="4C17FF47" w14:textId="77777777" w:rsidR="00477316" w:rsidRDefault="001D4683" w:rsidP="00477316">
            <w:r>
              <w:t>3</w:t>
            </w:r>
          </w:p>
        </w:tc>
        <w:tc>
          <w:tcPr>
            <w:tcW w:w="3240" w:type="dxa"/>
          </w:tcPr>
          <w:p w14:paraId="4FA925CD" w14:textId="77777777" w:rsidR="00477316" w:rsidRDefault="00781F22" w:rsidP="00477316">
            <w:pPr>
              <w:cnfStyle w:val="000000100000" w:firstRow="0" w:lastRow="0" w:firstColumn="0" w:lastColumn="0" w:oddVBand="0" w:evenVBand="0" w:oddHBand="1" w:evenHBand="0" w:firstRowFirstColumn="0" w:firstRowLastColumn="0" w:lastRowFirstColumn="0" w:lastRowLastColumn="0"/>
            </w:pPr>
            <w:r>
              <w:t>Ahtisham ul haq</w:t>
            </w:r>
          </w:p>
          <w:p w14:paraId="271C0F9A" w14:textId="77777777" w:rsidR="00781F22" w:rsidRDefault="00781F22" w:rsidP="00477316">
            <w:pPr>
              <w:cnfStyle w:val="000000100000" w:firstRow="0" w:lastRow="0" w:firstColumn="0" w:lastColumn="0" w:oddVBand="0" w:evenVBand="0" w:oddHBand="1" w:evenHBand="0" w:firstRowFirstColumn="0" w:firstRowLastColumn="0" w:lastRowFirstColumn="0" w:lastRowLastColumn="0"/>
            </w:pPr>
            <w:r>
              <w:t>FA21-BSE-072</w:t>
            </w:r>
          </w:p>
        </w:tc>
        <w:tc>
          <w:tcPr>
            <w:tcW w:w="4222" w:type="dxa"/>
          </w:tcPr>
          <w:p w14:paraId="7A8F5086" w14:textId="2737AB93" w:rsidR="00781F22" w:rsidRDefault="00BD2CED" w:rsidP="00477316">
            <w:pPr>
              <w:cnfStyle w:val="000000100000" w:firstRow="0" w:lastRow="0" w:firstColumn="0" w:lastColumn="0" w:oddVBand="0" w:evenVBand="0" w:oddHBand="1" w:evenHBand="0" w:firstRowFirstColumn="0" w:firstRowLastColumn="0" w:lastRowFirstColumn="0" w:lastRowLastColumn="0"/>
            </w:pPr>
            <w:r>
              <w:t>UC 9</w:t>
            </w:r>
            <w:r w:rsidR="00781F22">
              <w:t>:</w:t>
            </w:r>
            <w:r w:rsidR="00001377">
              <w:t xml:space="preserve"> </w:t>
            </w:r>
            <w:r w:rsidR="0080708E">
              <w:t>update profile</w:t>
            </w:r>
          </w:p>
          <w:p w14:paraId="67110CC1" w14:textId="17A15B4F" w:rsidR="00477316" w:rsidRDefault="00BD2CED" w:rsidP="00477316">
            <w:pPr>
              <w:cnfStyle w:val="000000100000" w:firstRow="0" w:lastRow="0" w:firstColumn="0" w:lastColumn="0" w:oddVBand="0" w:evenVBand="0" w:oddHBand="1" w:evenHBand="0" w:firstRowFirstColumn="0" w:firstRowLastColumn="0" w:lastRowFirstColumn="0" w:lastRowLastColumn="0"/>
            </w:pPr>
            <w:r>
              <w:t>UC 10</w:t>
            </w:r>
            <w:r w:rsidR="001D4683">
              <w:t>:</w:t>
            </w:r>
            <w:r w:rsidR="0080708E">
              <w:t xml:space="preserve"> announce </w:t>
            </w:r>
            <w:r w:rsidR="002C2ADC">
              <w:t>admission.</w:t>
            </w:r>
          </w:p>
          <w:p w14:paraId="14232D7F" w14:textId="2CB4C9DD" w:rsidR="001D4683" w:rsidRDefault="00BD2CED" w:rsidP="00477316">
            <w:pPr>
              <w:cnfStyle w:val="000000100000" w:firstRow="0" w:lastRow="0" w:firstColumn="0" w:lastColumn="0" w:oddVBand="0" w:evenVBand="0" w:oddHBand="1" w:evenHBand="0" w:firstRowFirstColumn="0" w:firstRowLastColumn="0" w:lastRowFirstColumn="0" w:lastRowLastColumn="0"/>
            </w:pPr>
            <w:r>
              <w:t>UC 11</w:t>
            </w:r>
            <w:r w:rsidR="001D4683">
              <w:t>:</w:t>
            </w:r>
            <w:r w:rsidR="0080708E">
              <w:t xml:space="preserve"> verify </w:t>
            </w:r>
            <w:r w:rsidR="003F5558">
              <w:t>student</w:t>
            </w:r>
            <w:r w:rsidR="002C2ADC">
              <w:t>.</w:t>
            </w:r>
          </w:p>
          <w:p w14:paraId="24950B66" w14:textId="53A42C0F" w:rsidR="001D4683" w:rsidRDefault="00BD2CED" w:rsidP="00477316">
            <w:pPr>
              <w:cnfStyle w:val="000000100000" w:firstRow="0" w:lastRow="0" w:firstColumn="0" w:lastColumn="0" w:oddVBand="0" w:evenVBand="0" w:oddHBand="1" w:evenHBand="0" w:firstRowFirstColumn="0" w:firstRowLastColumn="0" w:lastRowFirstColumn="0" w:lastRowLastColumn="0"/>
            </w:pPr>
            <w:r>
              <w:t>UC 12</w:t>
            </w:r>
            <w:r w:rsidR="001D4683">
              <w:t>:</w:t>
            </w:r>
            <w:r w:rsidR="0080708E">
              <w:t xml:space="preserve"> set fee structure</w:t>
            </w:r>
          </w:p>
        </w:tc>
      </w:tr>
      <w:tr w:rsidR="001D4683" w14:paraId="220A5EDD" w14:textId="77777777" w:rsidTr="004E094B">
        <w:trPr>
          <w:trHeight w:val="959"/>
        </w:trPr>
        <w:tc>
          <w:tcPr>
            <w:cnfStyle w:val="001000000000" w:firstRow="0" w:lastRow="0" w:firstColumn="1" w:lastColumn="0" w:oddVBand="0" w:evenVBand="0" w:oddHBand="0" w:evenHBand="0" w:firstRowFirstColumn="0" w:firstRowLastColumn="0" w:lastRowFirstColumn="0" w:lastRowLastColumn="0"/>
            <w:tcW w:w="1975" w:type="dxa"/>
          </w:tcPr>
          <w:p w14:paraId="1567C498" w14:textId="77777777" w:rsidR="001D4683" w:rsidRDefault="001D4683" w:rsidP="00477316">
            <w:r>
              <w:t>4</w:t>
            </w:r>
          </w:p>
        </w:tc>
        <w:tc>
          <w:tcPr>
            <w:tcW w:w="3240" w:type="dxa"/>
          </w:tcPr>
          <w:p w14:paraId="48EDC1BA" w14:textId="77777777" w:rsidR="001D4683" w:rsidRDefault="00781F22" w:rsidP="00477316">
            <w:pPr>
              <w:cnfStyle w:val="000000000000" w:firstRow="0" w:lastRow="0" w:firstColumn="0" w:lastColumn="0" w:oddVBand="0" w:evenVBand="0" w:oddHBand="0" w:evenHBand="0" w:firstRowFirstColumn="0" w:firstRowLastColumn="0" w:lastRowFirstColumn="0" w:lastRowLastColumn="0"/>
            </w:pPr>
            <w:r>
              <w:t>Ibrahim</w:t>
            </w:r>
          </w:p>
          <w:p w14:paraId="642DD37C" w14:textId="77777777" w:rsidR="00781F22" w:rsidRDefault="00781F22" w:rsidP="00477316">
            <w:pPr>
              <w:cnfStyle w:val="000000000000" w:firstRow="0" w:lastRow="0" w:firstColumn="0" w:lastColumn="0" w:oddVBand="0" w:evenVBand="0" w:oddHBand="0" w:evenHBand="0" w:firstRowFirstColumn="0" w:firstRowLastColumn="0" w:lastRowFirstColumn="0" w:lastRowLastColumn="0"/>
            </w:pPr>
            <w:r>
              <w:t>FA21-BSE-186</w:t>
            </w:r>
          </w:p>
        </w:tc>
        <w:tc>
          <w:tcPr>
            <w:tcW w:w="4222" w:type="dxa"/>
          </w:tcPr>
          <w:p w14:paraId="4D1730DC" w14:textId="63B7B204" w:rsidR="001D4683" w:rsidRDefault="00D9099C" w:rsidP="004A2276">
            <w:pPr>
              <w:tabs>
                <w:tab w:val="left" w:pos="1250"/>
              </w:tabs>
              <w:cnfStyle w:val="000000000000" w:firstRow="0" w:lastRow="0" w:firstColumn="0" w:lastColumn="0" w:oddVBand="0" w:evenVBand="0" w:oddHBand="0" w:evenHBand="0" w:firstRowFirstColumn="0" w:firstRowLastColumn="0" w:lastRowFirstColumn="0" w:lastRowLastColumn="0"/>
            </w:pPr>
            <w:r>
              <w:t xml:space="preserve">UC </w:t>
            </w:r>
            <w:r w:rsidR="00BD2CED">
              <w:t>13</w:t>
            </w:r>
            <w:r w:rsidR="00121F0B">
              <w:t>: Generate</w:t>
            </w:r>
            <w:r w:rsidR="00A31EC7">
              <w:t xml:space="preserve"> merit </w:t>
            </w:r>
            <w:r w:rsidR="002C2ADC">
              <w:t>list.</w:t>
            </w:r>
          </w:p>
          <w:p w14:paraId="0DBA4895" w14:textId="28357AF3" w:rsidR="001D4683" w:rsidRDefault="00D9099C" w:rsidP="00477316">
            <w:pPr>
              <w:cnfStyle w:val="000000000000" w:firstRow="0" w:lastRow="0" w:firstColumn="0" w:lastColumn="0" w:oddVBand="0" w:evenVBand="0" w:oddHBand="0" w:evenHBand="0" w:firstRowFirstColumn="0" w:firstRowLastColumn="0" w:lastRowFirstColumn="0" w:lastRowLastColumn="0"/>
            </w:pPr>
            <w:r>
              <w:t xml:space="preserve">UC </w:t>
            </w:r>
            <w:r w:rsidR="00BD2CED">
              <w:t>14</w:t>
            </w:r>
            <w:r w:rsidR="00121F0B">
              <w:t>: generate</w:t>
            </w:r>
            <w:r w:rsidR="001E3E02">
              <w:t xml:space="preserve"> waiting </w:t>
            </w:r>
            <w:r w:rsidR="002C2ADC">
              <w:t>list.</w:t>
            </w:r>
          </w:p>
          <w:p w14:paraId="6F35CCD0" w14:textId="42F92553" w:rsidR="008557B2" w:rsidRDefault="00D9099C" w:rsidP="008557B2">
            <w:pPr>
              <w:cnfStyle w:val="000000000000" w:firstRow="0" w:lastRow="0" w:firstColumn="0" w:lastColumn="0" w:oddVBand="0" w:evenVBand="0" w:oddHBand="0" w:evenHBand="0" w:firstRowFirstColumn="0" w:firstRowLastColumn="0" w:lastRowFirstColumn="0" w:lastRowLastColumn="0"/>
            </w:pPr>
            <w:r>
              <w:t xml:space="preserve">UC </w:t>
            </w:r>
            <w:r w:rsidR="00BD2CED">
              <w:t>15</w:t>
            </w:r>
            <w:r w:rsidR="008557B2">
              <w:t xml:space="preserve">: set discipline </w:t>
            </w:r>
          </w:p>
          <w:p w14:paraId="3223CA08" w14:textId="175D3E90" w:rsidR="001D4683" w:rsidRDefault="008557B2" w:rsidP="008557B2">
            <w:pPr>
              <w:cnfStyle w:val="000000000000" w:firstRow="0" w:lastRow="0" w:firstColumn="0" w:lastColumn="0" w:oddVBand="0" w:evenVBand="0" w:oddHBand="0" w:evenHBand="0" w:firstRowFirstColumn="0" w:firstRowLastColumn="0" w:lastRowFirstColumn="0" w:lastRowLastColumn="0"/>
            </w:pPr>
            <w:r>
              <w:t xml:space="preserve"> </w:t>
            </w:r>
            <w:r w:rsidR="00D9099C">
              <w:t xml:space="preserve">UC </w:t>
            </w:r>
            <w:r w:rsidR="00BD2CED">
              <w:t>16</w:t>
            </w:r>
            <w:r w:rsidR="002C2ADC">
              <w:t>: provide</w:t>
            </w:r>
            <w:r w:rsidR="00121F0B">
              <w:t xml:space="preserve"> welcome </w:t>
            </w:r>
            <w:r w:rsidR="002C2ADC">
              <w:t>schedule</w:t>
            </w:r>
          </w:p>
        </w:tc>
      </w:tr>
    </w:tbl>
    <w:p w14:paraId="02E6027B" w14:textId="7DFF31BC" w:rsidR="00477316" w:rsidRDefault="00477316" w:rsidP="00250591">
      <w:pPr>
        <w:pStyle w:val="Heading2"/>
      </w:pPr>
    </w:p>
    <w:p w14:paraId="4CF9D305" w14:textId="77777777" w:rsidR="001D4683" w:rsidRDefault="001D4683" w:rsidP="001D4683"/>
    <w:p w14:paraId="27213259" w14:textId="77777777" w:rsidR="001D4683" w:rsidRPr="001D4683" w:rsidRDefault="001D4683" w:rsidP="001D4683"/>
    <w:p w14:paraId="3F954E68" w14:textId="77777777" w:rsidR="00AC1735" w:rsidRDefault="00250591" w:rsidP="00250591">
      <w:pPr>
        <w:pStyle w:val="Heading2"/>
      </w:pPr>
      <w:bookmarkStart w:id="21" w:name="_Toc131970259"/>
      <w:r>
        <w:t>Brief Level Use Cases</w:t>
      </w:r>
      <w:bookmarkEnd w:id="19"/>
      <w:bookmarkEnd w:id="21"/>
    </w:p>
    <w:p w14:paraId="5DEDCFF5" w14:textId="77777777" w:rsidR="005D2363" w:rsidRPr="00271219" w:rsidRDefault="001773AF" w:rsidP="00250591">
      <w:pPr>
        <w:pStyle w:val="doclist"/>
        <w:rPr>
          <w:rFonts w:asciiTheme="majorHAnsi" w:eastAsiaTheme="majorEastAsia" w:hAnsiTheme="majorHAnsi" w:cstheme="majorBidi"/>
          <w:b/>
          <w:color w:val="1F4D78" w:themeColor="accent1" w:themeShade="7F"/>
          <w:lang w:bidi="ur-PK"/>
        </w:rPr>
      </w:pPr>
      <w:r w:rsidRPr="00271219">
        <w:rPr>
          <w:rFonts w:asciiTheme="majorHAnsi" w:eastAsiaTheme="majorEastAsia" w:hAnsiTheme="majorHAnsi" w:cstheme="majorBidi"/>
          <w:b/>
          <w:color w:val="1F4D78" w:themeColor="accent1" w:themeShade="7F"/>
          <w:lang w:bidi="ur-PK"/>
        </w:rPr>
        <w:t>AHTISHAM UL HAQ (FA21-BSE-072):</w:t>
      </w:r>
    </w:p>
    <w:p w14:paraId="074FE497" w14:textId="77777777" w:rsidR="004E094B" w:rsidRPr="0080708E" w:rsidRDefault="004E094B" w:rsidP="00250591">
      <w:pPr>
        <w:pStyle w:val="doclist"/>
        <w:rPr>
          <w:rFonts w:eastAsiaTheme="majorEastAsia"/>
          <w:b/>
          <w:color w:val="1F4D78" w:themeColor="accent1" w:themeShade="7F"/>
          <w:lang w:bidi="ur-PK"/>
        </w:rPr>
      </w:pPr>
      <w:r w:rsidRPr="0080708E">
        <w:rPr>
          <w:rFonts w:eastAsiaTheme="majorEastAsia"/>
          <w:b/>
          <w:color w:val="1F4D78" w:themeColor="accent1" w:themeShade="7F"/>
          <w:lang w:bidi="ur-PK"/>
        </w:rPr>
        <w:t xml:space="preserve">Use case: </w:t>
      </w:r>
      <w:r w:rsidRPr="0080708E">
        <w:rPr>
          <w:b/>
        </w:rPr>
        <w:t>update profile:</w:t>
      </w:r>
    </w:p>
    <w:p w14:paraId="1F012EA1" w14:textId="3E990C3A" w:rsidR="004E094B" w:rsidRPr="0080708E" w:rsidRDefault="001773AF" w:rsidP="001773AF">
      <w:pPr>
        <w:rPr>
          <w:rFonts w:ascii="Times New Roman" w:hAnsi="Times New Roman" w:cs="Times New Roman"/>
          <w:sz w:val="24"/>
          <w:szCs w:val="24"/>
        </w:rPr>
      </w:pPr>
      <w:r w:rsidRPr="0080708E">
        <w:rPr>
          <w:rFonts w:ascii="Times New Roman" w:hAnsi="Times New Roman" w:cs="Times New Roman"/>
          <w:sz w:val="24"/>
          <w:szCs w:val="24"/>
        </w:rPr>
        <w:t xml:space="preserve">The update profile use case involves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wanting to modify their personal information in the system.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starts by navigating to their profile page and selecting the edit option. The system then displays the current profile information and allows the user to update any relevant fields, such as name, address, or phone number. Once the user has made the necessary changes, they submit the updated information to the system. The admin validates the information and updates the user's profile, confirming the successful update to the </w:t>
      </w:r>
      <w:r w:rsidR="003F5558">
        <w:rPr>
          <w:rFonts w:ascii="Times New Roman" w:hAnsi="Times New Roman" w:cs="Times New Roman"/>
          <w:sz w:val="24"/>
          <w:szCs w:val="24"/>
        </w:rPr>
        <w:t>student</w:t>
      </w:r>
      <w:r w:rsidRPr="0080708E">
        <w:rPr>
          <w:rFonts w:ascii="Times New Roman" w:hAnsi="Times New Roman" w:cs="Times New Roman"/>
          <w:sz w:val="24"/>
          <w:szCs w:val="24"/>
        </w:rPr>
        <w:t>.</w:t>
      </w:r>
    </w:p>
    <w:p w14:paraId="0B668BB1" w14:textId="77777777" w:rsidR="001773AF" w:rsidRPr="0080708E" w:rsidRDefault="002B6265" w:rsidP="002B6265">
      <w:pPr>
        <w:rPr>
          <w:rFonts w:ascii="Times New Roman" w:hAnsi="Times New Roman" w:cs="Times New Roman"/>
          <w:b/>
          <w:sz w:val="24"/>
          <w:szCs w:val="24"/>
        </w:rPr>
      </w:pPr>
      <w:r w:rsidRPr="00540E24">
        <w:rPr>
          <w:rFonts w:ascii="Times New Roman" w:eastAsiaTheme="majorEastAsia" w:hAnsi="Times New Roman" w:cs="Times New Roman"/>
          <w:b/>
          <w:color w:val="000000" w:themeColor="text1"/>
          <w:sz w:val="24"/>
          <w:szCs w:val="24"/>
        </w:rPr>
        <w:t xml:space="preserve">Use case: </w:t>
      </w:r>
      <w:r w:rsidRPr="0080708E">
        <w:rPr>
          <w:rFonts w:ascii="Times New Roman" w:hAnsi="Times New Roman" w:cs="Times New Roman"/>
          <w:b/>
          <w:sz w:val="24"/>
          <w:szCs w:val="24"/>
        </w:rPr>
        <w:t xml:space="preserve">announce admission: </w:t>
      </w:r>
    </w:p>
    <w:p w14:paraId="7809B76D" w14:textId="77777777" w:rsidR="004E094B" w:rsidRPr="0080708E" w:rsidRDefault="004E094B" w:rsidP="002B6265">
      <w:pPr>
        <w:rPr>
          <w:rFonts w:ascii="Times New Roman" w:hAnsi="Times New Roman" w:cs="Times New Roman"/>
          <w:sz w:val="24"/>
          <w:szCs w:val="24"/>
          <w:shd w:val="clear" w:color="auto" w:fill="444654"/>
        </w:rPr>
      </w:pPr>
      <w:r w:rsidRPr="0080708E">
        <w:rPr>
          <w:rFonts w:ascii="Times New Roman" w:hAnsi="Times New Roman" w:cs="Times New Roman"/>
          <w:sz w:val="24"/>
          <w:szCs w:val="24"/>
        </w:rPr>
        <w:t>The Admin announces admission by setting the admission criteria, including minimum qualifications and required documents. They then publish the announcement on the admission portal or website for students to view. This allows students to prepare their application materials accordingly and apply for admission within the specified time frame.</w:t>
      </w:r>
      <w:r w:rsidR="002B6265" w:rsidRPr="0080708E">
        <w:rPr>
          <w:rFonts w:ascii="Times New Roman" w:hAnsi="Times New Roman" w:cs="Times New Roman"/>
          <w:sz w:val="24"/>
          <w:szCs w:val="24"/>
          <w:shd w:val="clear" w:color="auto" w:fill="444654"/>
        </w:rPr>
        <w:t xml:space="preserve"> </w:t>
      </w:r>
    </w:p>
    <w:p w14:paraId="27CEBE4B" w14:textId="3E5135A0" w:rsidR="002B6265" w:rsidRPr="0080708E" w:rsidRDefault="002B6265" w:rsidP="002B6265">
      <w:pPr>
        <w:rPr>
          <w:rFonts w:ascii="Times New Roman" w:hAnsi="Times New Roman" w:cs="Times New Roman"/>
          <w:b/>
          <w:sz w:val="24"/>
          <w:szCs w:val="24"/>
        </w:rPr>
      </w:pPr>
      <w:r w:rsidRPr="0080708E">
        <w:rPr>
          <w:rFonts w:ascii="Times New Roman" w:hAnsi="Times New Roman" w:cs="Times New Roman"/>
          <w:b/>
          <w:sz w:val="24"/>
          <w:szCs w:val="24"/>
        </w:rPr>
        <w:t xml:space="preserve">Use case:  Verify </w:t>
      </w:r>
      <w:r w:rsidR="003F5558">
        <w:rPr>
          <w:rFonts w:ascii="Times New Roman" w:hAnsi="Times New Roman" w:cs="Times New Roman"/>
          <w:b/>
          <w:sz w:val="24"/>
          <w:szCs w:val="24"/>
        </w:rPr>
        <w:t>Student</w:t>
      </w:r>
      <w:r w:rsidRPr="0080708E">
        <w:rPr>
          <w:rFonts w:ascii="Times New Roman" w:hAnsi="Times New Roman" w:cs="Times New Roman"/>
          <w:b/>
          <w:sz w:val="24"/>
          <w:szCs w:val="24"/>
        </w:rPr>
        <w:t>/Student:</w:t>
      </w:r>
    </w:p>
    <w:p w14:paraId="41671A17" w14:textId="4829E8A3" w:rsidR="002B6265" w:rsidRPr="0080708E" w:rsidRDefault="002B6265" w:rsidP="002B6265">
      <w:pPr>
        <w:rPr>
          <w:rFonts w:ascii="Times New Roman" w:hAnsi="Times New Roman" w:cs="Times New Roman"/>
          <w:sz w:val="24"/>
          <w:szCs w:val="24"/>
        </w:rPr>
      </w:pPr>
      <w:r w:rsidRPr="0080708E">
        <w:rPr>
          <w:rFonts w:ascii="Times New Roman" w:hAnsi="Times New Roman" w:cs="Times New Roman"/>
          <w:sz w:val="24"/>
          <w:szCs w:val="24"/>
        </w:rPr>
        <w:t xml:space="preserve"> The Verify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/Student use case involves the admin verifying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's information in the system. The admin starts by navigating to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's profile page and selecting the verify option. The system then displays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's personal information and educational details. The admin checks the authenticity of the information provided by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and validates it. Once the admin is satisfied with the information, they mark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as verified in the system. The system sends a notification to the </w:t>
      </w:r>
      <w:r w:rsidR="003F5558">
        <w:rPr>
          <w:rFonts w:ascii="Times New Roman" w:hAnsi="Times New Roman" w:cs="Times New Roman"/>
          <w:sz w:val="24"/>
          <w:szCs w:val="24"/>
        </w:rPr>
        <w:t>student</w:t>
      </w:r>
      <w:r w:rsidRPr="0080708E">
        <w:rPr>
          <w:rFonts w:ascii="Times New Roman" w:hAnsi="Times New Roman" w:cs="Times New Roman"/>
          <w:sz w:val="24"/>
          <w:szCs w:val="24"/>
        </w:rPr>
        <w:t xml:space="preserve"> about the successful verification.</w:t>
      </w:r>
    </w:p>
    <w:p w14:paraId="2B60ABD7" w14:textId="77777777" w:rsidR="002B6265" w:rsidRPr="0080708E" w:rsidRDefault="002B6265" w:rsidP="002B6265">
      <w:pPr>
        <w:rPr>
          <w:rFonts w:ascii="Times New Roman" w:hAnsi="Times New Roman" w:cs="Times New Roman"/>
          <w:b/>
          <w:sz w:val="24"/>
          <w:szCs w:val="24"/>
        </w:rPr>
      </w:pPr>
      <w:r w:rsidRPr="0080708E">
        <w:rPr>
          <w:rFonts w:ascii="Times New Roman" w:hAnsi="Times New Roman" w:cs="Times New Roman"/>
          <w:b/>
          <w:sz w:val="24"/>
          <w:szCs w:val="24"/>
        </w:rPr>
        <w:t>Use case: Set Fee Structure:</w:t>
      </w:r>
    </w:p>
    <w:p w14:paraId="36AD1586" w14:textId="77777777" w:rsidR="000E7388" w:rsidRPr="000E7388" w:rsidRDefault="002B6265" w:rsidP="003006C3">
      <w:pPr>
        <w:rPr>
          <w:rFonts w:ascii="Times New Roman" w:hAnsi="Times New Roman" w:cs="Times New Roman"/>
          <w:sz w:val="24"/>
          <w:szCs w:val="24"/>
        </w:rPr>
      </w:pPr>
      <w:r w:rsidRPr="0080708E">
        <w:rPr>
          <w:rFonts w:ascii="Times New Roman" w:hAnsi="Times New Roman" w:cs="Times New Roman"/>
          <w:sz w:val="24"/>
          <w:szCs w:val="24"/>
        </w:rPr>
        <w:t>The set fee structure use case involves the admin setting the fees for different programs and categories. The admin navigates to the fee structure management page and selects the set fee option. The system then displays a form where the admin can enter the program name, category, and the corresponding fees. Once the admin enters the fees, they submit the form to the system. The system verifies the fees and updates the fee structure accordingly. The admin receives a confirmation message of the successful update of the fee structure.</w:t>
      </w:r>
    </w:p>
    <w:p w14:paraId="291F74EC" w14:textId="77777777" w:rsidR="000E7388" w:rsidRDefault="000E7388" w:rsidP="000E7388">
      <w:pPr>
        <w:pStyle w:val="doclist"/>
      </w:pPr>
    </w:p>
    <w:p w14:paraId="5A16D51A" w14:textId="77777777" w:rsidR="00704DBA" w:rsidRPr="000E7388" w:rsidRDefault="00704DBA" w:rsidP="000E7388">
      <w:pPr>
        <w:pStyle w:val="doclist"/>
      </w:pPr>
    </w:p>
    <w:p w14:paraId="36D540E6" w14:textId="77777777" w:rsidR="00165A69" w:rsidRPr="0080708E" w:rsidRDefault="00165A69" w:rsidP="00165A69">
      <w:pPr>
        <w:pStyle w:val="Heading2"/>
        <w:rPr>
          <w:b/>
          <w:sz w:val="28"/>
          <w:szCs w:val="28"/>
        </w:rPr>
      </w:pPr>
      <w:bookmarkStart w:id="22" w:name="_Toc131970260"/>
      <w:r w:rsidRPr="0080708E">
        <w:rPr>
          <w:b/>
          <w:sz w:val="28"/>
          <w:szCs w:val="28"/>
        </w:rPr>
        <w:t>Fully Dressed Use Cases</w:t>
      </w:r>
      <w:r w:rsidR="00271219" w:rsidRPr="0080708E">
        <w:rPr>
          <w:b/>
          <w:sz w:val="28"/>
          <w:szCs w:val="28"/>
        </w:rPr>
        <w:t>:</w:t>
      </w:r>
      <w:bookmarkEnd w:id="22"/>
    </w:p>
    <w:p w14:paraId="2E27961E" w14:textId="77777777" w:rsidR="00165A69" w:rsidRPr="00271219" w:rsidRDefault="00165A69" w:rsidP="00250591">
      <w:pPr>
        <w:pStyle w:val="doclist"/>
        <w:rPr>
          <w:b/>
          <w:color w:val="5B9BD5" w:themeColor="accent1"/>
          <w:sz w:val="28"/>
          <w:szCs w:val="28"/>
        </w:rPr>
      </w:pPr>
      <w:r w:rsidRPr="00271219">
        <w:rPr>
          <w:b/>
          <w:color w:val="5B9BD5" w:themeColor="accent1"/>
          <w:sz w:val="28"/>
          <w:szCs w:val="28"/>
        </w:rPr>
        <w:t>Ahtisham ul haq (FA21-BSE-072):</w:t>
      </w:r>
    </w:p>
    <w:p w14:paraId="3FB6B937" w14:textId="77777777" w:rsidR="00165A69" w:rsidRPr="0080708E" w:rsidRDefault="00165A69" w:rsidP="00250591">
      <w:pPr>
        <w:pStyle w:val="doclist"/>
        <w:rPr>
          <w:b/>
          <w:color w:val="000000" w:themeColor="text1"/>
          <w:sz w:val="28"/>
          <w:szCs w:val="28"/>
        </w:rPr>
      </w:pPr>
      <w:r w:rsidRPr="0080708E">
        <w:rPr>
          <w:b/>
          <w:color w:val="000000" w:themeColor="text1"/>
          <w:sz w:val="28"/>
          <w:szCs w:val="28"/>
        </w:rPr>
        <w:t>Use case: update profile:</w:t>
      </w:r>
    </w:p>
    <w:p w14:paraId="5FEC5549"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xml:space="preserve">  admission system.</w:t>
      </w:r>
    </w:p>
    <w:p w14:paraId="0890B75A"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 goal</w:t>
      </w:r>
    </w:p>
    <w:p w14:paraId="32D6A567"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Student</w:t>
      </w:r>
    </w:p>
    <w:p w14:paraId="6F94329D"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236694D7" w14:textId="0A9A8CF3" w:rsidR="00165A69" w:rsidRPr="0080708E" w:rsidRDefault="009D7F46" w:rsidP="00165A69">
      <w:pPr>
        <w:rPr>
          <w:rFonts w:ascii="Times New Roman" w:hAnsi="Times New Roman" w:cs="Times New Roman"/>
          <w:sz w:val="24"/>
          <w:szCs w:val="24"/>
        </w:rPr>
      </w:pPr>
      <w:r>
        <w:rPr>
          <w:rFonts w:ascii="Times New Roman" w:hAnsi="Times New Roman" w:cs="Times New Roman"/>
          <w:sz w:val="24"/>
          <w:szCs w:val="24"/>
        </w:rPr>
        <w:t>Student wants</w:t>
      </w:r>
      <w:r w:rsidR="00165A69" w:rsidRPr="0080708E">
        <w:rPr>
          <w:rFonts w:ascii="Times New Roman" w:hAnsi="Times New Roman" w:cs="Times New Roman"/>
          <w:sz w:val="24"/>
          <w:szCs w:val="24"/>
        </w:rPr>
        <w:t>to update their personal information in the admission system.</w:t>
      </w:r>
    </w:p>
    <w:p w14:paraId="3168D3D9"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Admission System: Needs to ensure that the updated information is accurate and secure.</w:t>
      </w:r>
    </w:p>
    <w:p w14:paraId="1D93FA36"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Preconditions:</w:t>
      </w:r>
    </w:p>
    <w:p w14:paraId="50F29CF1"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student must have an existing account in the admission system.</w:t>
      </w:r>
    </w:p>
    <w:p w14:paraId="067BB3A7"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student must be logged in to their account.</w:t>
      </w:r>
    </w:p>
    <w:p w14:paraId="52A7C8EF"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Success Guarantee (or Post-conditions):</w:t>
      </w:r>
    </w:p>
    <w:p w14:paraId="09D46CAB"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updated personal information is saved in the admission system.</w:t>
      </w:r>
    </w:p>
    <w:p w14:paraId="3559888E"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46D87E69"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student navigates to the "Update Profile" section of the admission system.</w:t>
      </w:r>
    </w:p>
    <w:p w14:paraId="7A765F47"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system displays the current personal information of the student.</w:t>
      </w:r>
    </w:p>
    <w:p w14:paraId="2A321E88"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student updates the necessary fields of their personal information.</w:t>
      </w:r>
    </w:p>
    <w:p w14:paraId="5FCA0512"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system validates the updated information.</w:t>
      </w:r>
    </w:p>
    <w:p w14:paraId="6431702F"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system saves the updated personal information of the student.</w:t>
      </w:r>
    </w:p>
    <w:p w14:paraId="57A9A373" w14:textId="77777777" w:rsidR="00165A69" w:rsidRPr="0080708E" w:rsidRDefault="00165A69" w:rsidP="00165A69">
      <w:pPr>
        <w:pStyle w:val="ListParagraph"/>
        <w:numPr>
          <w:ilvl w:val="0"/>
          <w:numId w:val="41"/>
        </w:numPr>
        <w:rPr>
          <w:rFonts w:ascii="Times New Roman" w:hAnsi="Times New Roman" w:cs="Times New Roman"/>
          <w:sz w:val="24"/>
          <w:szCs w:val="24"/>
        </w:rPr>
      </w:pPr>
      <w:r w:rsidRPr="0080708E">
        <w:rPr>
          <w:rFonts w:ascii="Times New Roman" w:hAnsi="Times New Roman" w:cs="Times New Roman"/>
          <w:sz w:val="24"/>
          <w:szCs w:val="24"/>
        </w:rPr>
        <w:t>The system displays a message confirming the successful update of personal information.</w:t>
      </w:r>
    </w:p>
    <w:p w14:paraId="21F04D98"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1ADD7964"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If the student provides invalid information, the system displays an error message and prompts the student to correct the information.</w:t>
      </w:r>
    </w:p>
    <w:p w14:paraId="3D86BB82"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If the student navigates away from the "Update Profile" section without saving their changes, the system prompts the student to confirm if they want to discard the changes or save them.</w:t>
      </w:r>
    </w:p>
    <w:p w14:paraId="74D43D52" w14:textId="77777777" w:rsidR="00165A69"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If there is a technical issue preventing the system from saving the updated information, the system displays an error message and prompts the student to try again later.</w:t>
      </w:r>
    </w:p>
    <w:p w14:paraId="304B0772" w14:textId="77777777" w:rsidR="00704DBA" w:rsidRDefault="00704DBA" w:rsidP="00165A69">
      <w:pPr>
        <w:rPr>
          <w:rFonts w:ascii="Times New Roman" w:hAnsi="Times New Roman" w:cs="Times New Roman"/>
          <w:sz w:val="24"/>
          <w:szCs w:val="24"/>
        </w:rPr>
      </w:pPr>
    </w:p>
    <w:p w14:paraId="6D86ECAA" w14:textId="77777777" w:rsidR="00704DBA" w:rsidRPr="0080708E" w:rsidRDefault="00704DBA" w:rsidP="00165A69">
      <w:pPr>
        <w:rPr>
          <w:rFonts w:ascii="Times New Roman" w:hAnsi="Times New Roman" w:cs="Times New Roman"/>
          <w:sz w:val="24"/>
          <w:szCs w:val="24"/>
        </w:rPr>
      </w:pPr>
    </w:p>
    <w:p w14:paraId="0D415D7E"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1FAC5110"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system should ensure the security of the updated personal information and protect it from unauthorized access.</w:t>
      </w:r>
    </w:p>
    <w:p w14:paraId="30AEA5AF"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3717005E"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admission system must be accessible through a web browser or mobile application.</w:t>
      </w:r>
    </w:p>
    <w:p w14:paraId="0875EF2B"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personal information fields may vary depending on the admission system's requirements.</w:t>
      </w:r>
    </w:p>
    <w:p w14:paraId="2F64F002"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4E5836B8" w14:textId="77777777" w:rsidR="00001F2B" w:rsidRPr="0080708E" w:rsidRDefault="00001F2B" w:rsidP="00165A69">
      <w:pPr>
        <w:rPr>
          <w:rFonts w:ascii="Times New Roman" w:hAnsi="Times New Roman" w:cs="Times New Roman"/>
          <w:sz w:val="24"/>
          <w:szCs w:val="24"/>
        </w:rPr>
      </w:pPr>
      <w:r w:rsidRPr="0080708E">
        <w:rPr>
          <w:rFonts w:ascii="Times New Roman" w:hAnsi="Times New Roman" w:cs="Times New Roman"/>
          <w:sz w:val="24"/>
          <w:szCs w:val="24"/>
        </w:rPr>
        <w:t>None.</w:t>
      </w:r>
    </w:p>
    <w:p w14:paraId="29382150" w14:textId="77777777" w:rsidR="00001F2B" w:rsidRPr="0080708E" w:rsidRDefault="00001F2B" w:rsidP="00001F2B">
      <w:pPr>
        <w:rPr>
          <w:rFonts w:ascii="Times New Roman" w:hAnsi="Times New Roman" w:cs="Times New Roman"/>
          <w:b/>
          <w:sz w:val="24"/>
          <w:szCs w:val="24"/>
        </w:rPr>
      </w:pPr>
      <w:r w:rsidRPr="0080708E">
        <w:rPr>
          <w:rFonts w:ascii="Times New Roman" w:hAnsi="Times New Roman" w:cs="Times New Roman"/>
          <w:b/>
          <w:sz w:val="24"/>
          <w:szCs w:val="24"/>
        </w:rPr>
        <w:t>Exceptions:</w:t>
      </w:r>
    </w:p>
    <w:p w14:paraId="6962C630"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there is a technical issue with the system, preventing the announcement from being published, the system will display an error message and notify the administrator of the issue.</w:t>
      </w:r>
    </w:p>
    <w:p w14:paraId="0D5A0E43"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 administrator does not have the necessary permissions to publish an announcement, the system will display an error message and prevent the announcement from being published.</w:t>
      </w:r>
    </w:p>
    <w:p w14:paraId="52E1C641" w14:textId="77777777" w:rsidR="00165A69" w:rsidRPr="0080708E" w:rsidRDefault="00165A69" w:rsidP="00165A69">
      <w:pPr>
        <w:rPr>
          <w:rFonts w:ascii="Times New Roman" w:hAnsi="Times New Roman" w:cs="Times New Roman"/>
          <w:sz w:val="24"/>
          <w:szCs w:val="24"/>
        </w:rPr>
      </w:pPr>
    </w:p>
    <w:p w14:paraId="3A7F8202" w14:textId="77777777" w:rsidR="00165A69" w:rsidRPr="0080708E" w:rsidRDefault="00165A69" w:rsidP="00165A69">
      <w:pPr>
        <w:rPr>
          <w:rFonts w:ascii="Times New Roman" w:hAnsi="Times New Roman" w:cs="Times New Roman"/>
          <w:sz w:val="28"/>
          <w:szCs w:val="28"/>
        </w:rPr>
      </w:pPr>
      <w:r w:rsidRPr="0080708E">
        <w:rPr>
          <w:rFonts w:ascii="Times New Roman" w:hAnsi="Times New Roman" w:cs="Times New Roman"/>
          <w:b/>
          <w:sz w:val="28"/>
          <w:szCs w:val="28"/>
        </w:rPr>
        <w:t xml:space="preserve">Use Case Name: Announce </w:t>
      </w:r>
      <w:r w:rsidR="0080708E" w:rsidRPr="0080708E">
        <w:rPr>
          <w:rFonts w:ascii="Times New Roman" w:hAnsi="Times New Roman" w:cs="Times New Roman"/>
          <w:b/>
          <w:sz w:val="28"/>
          <w:szCs w:val="28"/>
        </w:rPr>
        <w:t>Admission:</w:t>
      </w:r>
    </w:p>
    <w:p w14:paraId="48AB4AC3" w14:textId="77777777" w:rsidR="00001F2B"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xml:space="preserve"> Admission System </w:t>
      </w:r>
    </w:p>
    <w:p w14:paraId="6E5FF1FB" w14:textId="77777777" w:rsidR="00001F2B"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User-goal </w:t>
      </w:r>
    </w:p>
    <w:p w14:paraId="71D30D89"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w:t>
      </w:r>
      <w:r w:rsidR="00001F2B" w:rsidRPr="0080708E">
        <w:rPr>
          <w:rFonts w:ascii="Times New Roman" w:hAnsi="Times New Roman" w:cs="Times New Roman"/>
          <w:sz w:val="24"/>
          <w:szCs w:val="24"/>
        </w:rPr>
        <w:t>admin</w:t>
      </w:r>
    </w:p>
    <w:p w14:paraId="48BB3B94"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51E96B84"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Prospective students: interested in knowing the admission status and dates.</w:t>
      </w:r>
    </w:p>
    <w:p w14:paraId="02CE7D20"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b/>
          <w:sz w:val="24"/>
          <w:szCs w:val="24"/>
        </w:rPr>
        <w:t>Preconditions</w:t>
      </w:r>
      <w:r w:rsidRPr="0080708E">
        <w:rPr>
          <w:rFonts w:ascii="Times New Roman" w:hAnsi="Times New Roman" w:cs="Times New Roman"/>
          <w:sz w:val="24"/>
          <w:szCs w:val="24"/>
        </w:rPr>
        <w:t>:</w:t>
      </w:r>
    </w:p>
    <w:p w14:paraId="46A2E3C1"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admission offers have been finalized and approved by the admission committee.</w:t>
      </w:r>
    </w:p>
    <w:p w14:paraId="7208469E" w14:textId="488C9159"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has the authority to announce the admission.</w:t>
      </w:r>
    </w:p>
    <w:p w14:paraId="428A14A2"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Success Guarantee (or Post conditions):</w:t>
      </w:r>
    </w:p>
    <w:p w14:paraId="464660CB"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announcement is successfully posted on the admission system.</w:t>
      </w:r>
    </w:p>
    <w:p w14:paraId="14FC32B3"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prospective students, current students, faculty members, and staff members can access the announcement.</w:t>
      </w:r>
    </w:p>
    <w:p w14:paraId="2A31C689"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529A3083" w14:textId="446C4F3F"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navigates to the announcement section of the admission system.</w:t>
      </w:r>
    </w:p>
    <w:p w14:paraId="0043FB05" w14:textId="640D3E0C"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creates a new announcement.</w:t>
      </w:r>
    </w:p>
    <w:p w14:paraId="4B0191BC" w14:textId="367DCC70"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provides the following information in the announcement:</w:t>
      </w:r>
    </w:p>
    <w:p w14:paraId="1640A581"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Title of the announcement</w:t>
      </w:r>
    </w:p>
    <w:p w14:paraId="4919FD4F"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Brief description of the announcement</w:t>
      </w:r>
    </w:p>
    <w:p w14:paraId="0517A96D"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Date and time of the announcement</w:t>
      </w:r>
    </w:p>
    <w:p w14:paraId="77CB7962"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Target audience (e.g., prospective students, current students, faculty members, staff members, etc.)</w:t>
      </w:r>
    </w:p>
    <w:p w14:paraId="53FCAD0C" w14:textId="352A2B8C"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previews the announcement to ensure accuracy and completeness.</w:t>
      </w:r>
    </w:p>
    <w:p w14:paraId="1F87765C" w14:textId="6E8B454E"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publishes the announcement.</w:t>
      </w:r>
    </w:p>
    <w:p w14:paraId="2AD46876"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The system displays the announcement to the targeted audience.</w:t>
      </w:r>
    </w:p>
    <w:p w14:paraId="31B843D2" w14:textId="77777777" w:rsidR="00165A69" w:rsidRPr="0080708E" w:rsidRDefault="00165A69" w:rsidP="00001F2B">
      <w:pPr>
        <w:pStyle w:val="ListParagraph"/>
        <w:numPr>
          <w:ilvl w:val="0"/>
          <w:numId w:val="50"/>
        </w:numPr>
        <w:rPr>
          <w:rFonts w:ascii="Times New Roman" w:hAnsi="Times New Roman" w:cs="Times New Roman"/>
          <w:sz w:val="24"/>
          <w:szCs w:val="24"/>
        </w:rPr>
      </w:pPr>
      <w:r w:rsidRPr="0080708E">
        <w:rPr>
          <w:rFonts w:ascii="Times New Roman" w:hAnsi="Times New Roman" w:cs="Times New Roman"/>
          <w:sz w:val="24"/>
          <w:szCs w:val="24"/>
        </w:rPr>
        <w:t>The targeted audience receives a notification about the announcement.</w:t>
      </w:r>
    </w:p>
    <w:p w14:paraId="050E97AC"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1BDD66CC" w14:textId="12CB1002"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If 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needs to edit the announcement after publishing, 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can select the announcement and edit the information.</w:t>
      </w:r>
    </w:p>
    <w:p w14:paraId="17BD5443" w14:textId="6D75F815"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If 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needs to delete the announcement, 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can select the announcement and delete it.</w:t>
      </w:r>
    </w:p>
    <w:p w14:paraId="55565200" w14:textId="627A3D2A"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If the announcement needs to be published at a future date and time, the </w:t>
      </w:r>
      <w:r w:rsidR="0055482C">
        <w:rPr>
          <w:rFonts w:ascii="Times New Roman" w:hAnsi="Times New Roman" w:cs="Times New Roman"/>
          <w:sz w:val="24"/>
          <w:szCs w:val="24"/>
        </w:rPr>
        <w:t>Admin</w:t>
      </w:r>
      <w:r w:rsidRPr="0080708E">
        <w:rPr>
          <w:rFonts w:ascii="Times New Roman" w:hAnsi="Times New Roman" w:cs="Times New Roman"/>
          <w:sz w:val="24"/>
          <w:szCs w:val="24"/>
        </w:rPr>
        <w:t xml:space="preserve"> can schedule the announcement for a later date and time.</w:t>
      </w:r>
    </w:p>
    <w:p w14:paraId="6B94A4A9"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407DDF5B" w14:textId="5C8E865D"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 xml:space="preserve">The announcement section of the admission system should be accessible to the </w:t>
      </w:r>
      <w:r w:rsidR="0055482C">
        <w:rPr>
          <w:rFonts w:ascii="Times New Roman" w:hAnsi="Times New Roman" w:cs="Times New Roman"/>
          <w:sz w:val="24"/>
          <w:szCs w:val="24"/>
        </w:rPr>
        <w:t>Admin</w:t>
      </w:r>
      <w:r w:rsidRPr="0080708E">
        <w:rPr>
          <w:rFonts w:ascii="Times New Roman" w:hAnsi="Times New Roman" w:cs="Times New Roman"/>
          <w:sz w:val="24"/>
          <w:szCs w:val="24"/>
        </w:rPr>
        <w:t>.</w:t>
      </w:r>
    </w:p>
    <w:p w14:paraId="37EE788E"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announcement section of the admission system should be accessible to the targeted audience.</w:t>
      </w:r>
    </w:p>
    <w:p w14:paraId="5293B8E6"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announcement section of the admission system should have the ability to notify the targeted audience.</w:t>
      </w:r>
    </w:p>
    <w:p w14:paraId="08293D2E"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311CB739"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admission system should be accessible via web browsers on desktops, laptops, and mobile devices.</w:t>
      </w:r>
    </w:p>
    <w:p w14:paraId="35ADD150"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The announcement section of the admission system should support text, images, and videos.</w:t>
      </w:r>
    </w:p>
    <w:p w14:paraId="6843A81A" w14:textId="77777777" w:rsidR="00165A69" w:rsidRPr="0080708E" w:rsidRDefault="00165A69" w:rsidP="00165A69">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0694D693" w14:textId="77777777" w:rsidR="00165A69" w:rsidRPr="0080708E" w:rsidRDefault="00165A69" w:rsidP="00165A69">
      <w:pPr>
        <w:rPr>
          <w:rFonts w:ascii="Times New Roman" w:hAnsi="Times New Roman" w:cs="Times New Roman"/>
          <w:sz w:val="24"/>
          <w:szCs w:val="24"/>
        </w:rPr>
      </w:pPr>
      <w:r w:rsidRPr="0080708E">
        <w:rPr>
          <w:rFonts w:ascii="Times New Roman" w:hAnsi="Times New Roman" w:cs="Times New Roman"/>
          <w:sz w:val="24"/>
          <w:szCs w:val="24"/>
        </w:rPr>
        <w:t>None.</w:t>
      </w:r>
    </w:p>
    <w:p w14:paraId="16F872D0" w14:textId="77777777" w:rsidR="00001F2B" w:rsidRPr="0080708E" w:rsidRDefault="00001F2B" w:rsidP="00001F2B">
      <w:pPr>
        <w:rPr>
          <w:rFonts w:ascii="Times New Roman" w:hAnsi="Times New Roman" w:cs="Times New Roman"/>
          <w:b/>
          <w:sz w:val="24"/>
          <w:szCs w:val="24"/>
        </w:rPr>
      </w:pPr>
      <w:r w:rsidRPr="0080708E">
        <w:rPr>
          <w:rFonts w:ascii="Times New Roman" w:hAnsi="Times New Roman" w:cs="Times New Roman"/>
          <w:b/>
          <w:sz w:val="24"/>
          <w:szCs w:val="24"/>
        </w:rPr>
        <w:t>Exceptions:</w:t>
      </w:r>
    </w:p>
    <w:p w14:paraId="54594BE2"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there is a technical issue with the system, preventing the announcement from being published, the system will display an error message and notify the administrator of the issue.</w:t>
      </w:r>
    </w:p>
    <w:p w14:paraId="00C11165"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 administrator does not have the necessary permissions to publish an announcement, the system will display an error message and prevent the announcement from being published.</w:t>
      </w:r>
    </w:p>
    <w:p w14:paraId="09C4FF93" w14:textId="77777777" w:rsidR="00001F2B" w:rsidRPr="0080708E" w:rsidRDefault="00001F2B" w:rsidP="00001F2B">
      <w:pPr>
        <w:rPr>
          <w:rFonts w:ascii="Times New Roman" w:hAnsi="Times New Roman" w:cs="Times New Roman"/>
          <w:sz w:val="24"/>
          <w:szCs w:val="24"/>
        </w:rPr>
      </w:pPr>
      <w:r w:rsidRPr="0080708E">
        <w:rPr>
          <w:rFonts w:ascii="Times New Roman" w:hAnsi="Times New Roman" w:cs="Times New Roman"/>
          <w:sz w:val="24"/>
          <w:szCs w:val="24"/>
        </w:rPr>
        <w:t>If there is missing or invalid information in the announcement, the system will prompt the administrator to correct the information before publishing the announcement.</w:t>
      </w:r>
    </w:p>
    <w:p w14:paraId="658D6080" w14:textId="77777777" w:rsidR="00001F2B" w:rsidRPr="0080708E" w:rsidRDefault="00001F2B" w:rsidP="00165A69">
      <w:pPr>
        <w:rPr>
          <w:rFonts w:ascii="Times New Roman" w:hAnsi="Times New Roman" w:cs="Times New Roman"/>
          <w:sz w:val="24"/>
          <w:szCs w:val="24"/>
        </w:rPr>
      </w:pPr>
    </w:p>
    <w:p w14:paraId="7BBBF962" w14:textId="77777777" w:rsidR="00001F2B" w:rsidRPr="0080708E" w:rsidRDefault="00001F2B">
      <w:pPr>
        <w:rPr>
          <w:ins w:id="23" w:author="DELL" w:date="2023-04-08T12:10:00Z"/>
          <w:rFonts w:ascii="Times New Roman" w:hAnsi="Times New Roman" w:cs="Times New Roman"/>
          <w:b/>
          <w:sz w:val="28"/>
          <w:szCs w:val="28"/>
          <w:rPrChange w:id="24" w:author="DELL" w:date="2023-04-08T12:11:00Z">
            <w:rPr>
              <w:ins w:id="25" w:author="DELL" w:date="2023-04-08T12:10:00Z"/>
              <w:lang w:bidi="ar-SA"/>
            </w:rPr>
          </w:rPrChange>
        </w:rPr>
        <w:pPrChange w:id="26" w:author="DELL" w:date="2023-04-08T12:11:00Z">
          <w:pPr>
            <w:pBdr>
              <w:top w:val="single" w:sz="2" w:space="0" w:color="D9D9E3"/>
              <w:left w:val="single" w:sz="2" w:space="0" w:color="D9D9E3"/>
              <w:bottom w:val="single" w:sz="2" w:space="0" w:color="D9D9E3"/>
              <w:right w:val="single" w:sz="2" w:space="0" w:color="D9D9E3"/>
            </w:pBdr>
            <w:shd w:val="clear" w:color="auto" w:fill="444654"/>
            <w:spacing w:after="300" w:line="240" w:lineRule="auto"/>
          </w:pPr>
        </w:pPrChange>
      </w:pPr>
      <w:ins w:id="27" w:author="DELL" w:date="2023-04-08T12:10:00Z">
        <w:r w:rsidRPr="0080708E">
          <w:rPr>
            <w:rFonts w:ascii="Times New Roman" w:hAnsi="Times New Roman" w:cs="Times New Roman"/>
            <w:b/>
            <w:sz w:val="28"/>
            <w:szCs w:val="28"/>
            <w:rPrChange w:id="28" w:author="DELL" w:date="2023-04-08T12:11:00Z">
              <w:rPr/>
            </w:rPrChange>
          </w:rPr>
          <w:t>Use Case Name: Verify Student</w:t>
        </w:r>
      </w:ins>
      <w:ins w:id="29" w:author="DELL" w:date="2023-04-08T12:11:00Z">
        <w:r w:rsidR="006C7512" w:rsidRPr="0080708E">
          <w:rPr>
            <w:rFonts w:ascii="Times New Roman" w:hAnsi="Times New Roman" w:cs="Times New Roman"/>
            <w:b/>
            <w:sz w:val="28"/>
            <w:szCs w:val="28"/>
          </w:rPr>
          <w:t>:</w:t>
        </w:r>
      </w:ins>
    </w:p>
    <w:p w14:paraId="755B15E4" w14:textId="77777777" w:rsidR="00001F2B" w:rsidRPr="0080708E" w:rsidRDefault="00001F2B">
      <w:pPr>
        <w:rPr>
          <w:ins w:id="30" w:author="DELL" w:date="2023-04-08T12:10:00Z"/>
          <w:rFonts w:ascii="Times New Roman" w:hAnsi="Times New Roman" w:cs="Times New Roman"/>
          <w:sz w:val="24"/>
          <w:szCs w:val="24"/>
          <w:rPrChange w:id="31" w:author="DELL" w:date="2023-04-08T12:11:00Z">
            <w:rPr>
              <w:ins w:id="32" w:author="DELL" w:date="2023-04-08T12:10:00Z"/>
              <w:lang w:bidi="ar-SA"/>
            </w:rPr>
          </w:rPrChange>
        </w:rPr>
        <w:pPrChange w:id="33"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4" w:author="DELL" w:date="2023-04-08T12:10:00Z">
        <w:r w:rsidRPr="0080708E">
          <w:rPr>
            <w:rFonts w:ascii="Times New Roman" w:hAnsi="Times New Roman" w:cs="Times New Roman"/>
            <w:b/>
            <w:sz w:val="24"/>
            <w:szCs w:val="24"/>
            <w:rPrChange w:id="35" w:author="DELL" w:date="2023-04-08T12:11:00Z">
              <w:rPr>
                <w:lang w:bidi="ar-SA"/>
              </w:rPr>
            </w:rPrChange>
          </w:rPr>
          <w:t>Scope:</w:t>
        </w:r>
        <w:r w:rsidRPr="0080708E">
          <w:rPr>
            <w:rFonts w:ascii="Times New Roman" w:hAnsi="Times New Roman" w:cs="Times New Roman"/>
            <w:sz w:val="24"/>
            <w:szCs w:val="24"/>
            <w:rPrChange w:id="36" w:author="DELL" w:date="2023-04-08T12:11:00Z">
              <w:rPr>
                <w:lang w:bidi="ar-SA"/>
              </w:rPr>
            </w:rPrChange>
          </w:rPr>
          <w:t xml:space="preserve"> Admission system</w:t>
        </w:r>
      </w:ins>
    </w:p>
    <w:p w14:paraId="4263BE3E" w14:textId="77777777" w:rsidR="00001F2B" w:rsidRPr="0080708E" w:rsidRDefault="00001F2B">
      <w:pPr>
        <w:rPr>
          <w:ins w:id="37" w:author="DELL" w:date="2023-04-08T12:10:00Z"/>
          <w:rFonts w:ascii="Times New Roman" w:hAnsi="Times New Roman" w:cs="Times New Roman"/>
          <w:sz w:val="24"/>
          <w:szCs w:val="24"/>
          <w:rPrChange w:id="38" w:author="DELL" w:date="2023-04-08T12:11:00Z">
            <w:rPr>
              <w:ins w:id="39" w:author="DELL" w:date="2023-04-08T12:10:00Z"/>
              <w:lang w:bidi="ar-SA"/>
            </w:rPr>
          </w:rPrChange>
        </w:rPr>
        <w:pPrChange w:id="40"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41" w:author="DELL" w:date="2023-04-08T12:10:00Z">
        <w:r w:rsidRPr="0080708E">
          <w:rPr>
            <w:rFonts w:ascii="Times New Roman" w:hAnsi="Times New Roman" w:cs="Times New Roman"/>
            <w:b/>
            <w:sz w:val="24"/>
            <w:szCs w:val="24"/>
            <w:rPrChange w:id="42" w:author="DELL" w:date="2023-04-08T12:11:00Z">
              <w:rPr>
                <w:lang w:bidi="ar-SA"/>
              </w:rPr>
            </w:rPrChange>
          </w:rPr>
          <w:t>Level:</w:t>
        </w:r>
        <w:r w:rsidRPr="0080708E">
          <w:rPr>
            <w:rFonts w:ascii="Times New Roman" w:hAnsi="Times New Roman" w:cs="Times New Roman"/>
            <w:sz w:val="24"/>
            <w:szCs w:val="24"/>
            <w:rPrChange w:id="43" w:author="DELL" w:date="2023-04-08T12:11:00Z">
              <w:rPr>
                <w:lang w:bidi="ar-SA"/>
              </w:rPr>
            </w:rPrChange>
          </w:rPr>
          <w:t xml:space="preserve"> User goal</w:t>
        </w:r>
      </w:ins>
    </w:p>
    <w:p w14:paraId="07863874" w14:textId="77777777" w:rsidR="00001F2B" w:rsidRPr="0080708E" w:rsidRDefault="00001F2B">
      <w:pPr>
        <w:rPr>
          <w:ins w:id="44" w:author="DELL" w:date="2023-04-08T12:10:00Z"/>
          <w:rFonts w:ascii="Times New Roman" w:hAnsi="Times New Roman" w:cs="Times New Roman"/>
          <w:sz w:val="24"/>
          <w:szCs w:val="24"/>
          <w:rPrChange w:id="45" w:author="DELL" w:date="2023-04-08T12:11:00Z">
            <w:rPr>
              <w:ins w:id="46" w:author="DELL" w:date="2023-04-08T12:10:00Z"/>
              <w:lang w:bidi="ar-SA"/>
            </w:rPr>
          </w:rPrChange>
        </w:rPr>
        <w:pPrChange w:id="47"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48" w:author="DELL" w:date="2023-04-08T12:10:00Z">
        <w:r w:rsidRPr="0080708E">
          <w:rPr>
            <w:rFonts w:ascii="Times New Roman" w:hAnsi="Times New Roman" w:cs="Times New Roman"/>
            <w:b/>
            <w:sz w:val="24"/>
            <w:szCs w:val="24"/>
            <w:rPrChange w:id="49" w:author="DELL" w:date="2023-04-08T12:11:00Z">
              <w:rPr>
                <w:lang w:bidi="ar-SA"/>
              </w:rPr>
            </w:rPrChange>
          </w:rPr>
          <w:t>Primary Actor:</w:t>
        </w:r>
        <w:r w:rsidR="006C7512" w:rsidRPr="0080708E">
          <w:rPr>
            <w:rFonts w:ascii="Times New Roman" w:hAnsi="Times New Roman" w:cs="Times New Roman"/>
            <w:sz w:val="24"/>
            <w:szCs w:val="24"/>
          </w:rPr>
          <w:t xml:space="preserve"> Admin</w:t>
        </w:r>
      </w:ins>
    </w:p>
    <w:p w14:paraId="43306B25" w14:textId="77777777" w:rsidR="00001F2B" w:rsidRPr="0080708E" w:rsidRDefault="00001F2B">
      <w:pPr>
        <w:rPr>
          <w:ins w:id="50" w:author="DELL" w:date="2023-04-08T12:10:00Z"/>
          <w:rFonts w:ascii="Times New Roman" w:hAnsi="Times New Roman" w:cs="Times New Roman"/>
          <w:b/>
          <w:sz w:val="24"/>
          <w:szCs w:val="24"/>
          <w:rPrChange w:id="51" w:author="DELL" w:date="2023-04-08T12:11:00Z">
            <w:rPr>
              <w:ins w:id="52" w:author="DELL" w:date="2023-04-08T12:10:00Z"/>
              <w:lang w:bidi="ar-SA"/>
            </w:rPr>
          </w:rPrChange>
        </w:rPr>
        <w:pPrChange w:id="53"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54" w:author="DELL" w:date="2023-04-08T12:10:00Z">
        <w:r w:rsidRPr="0080708E">
          <w:rPr>
            <w:rFonts w:ascii="Times New Roman" w:hAnsi="Times New Roman" w:cs="Times New Roman"/>
            <w:b/>
            <w:sz w:val="24"/>
            <w:szCs w:val="24"/>
            <w:rPrChange w:id="55" w:author="DELL" w:date="2023-04-08T12:11:00Z">
              <w:rPr>
                <w:lang w:bidi="ar-SA"/>
              </w:rPr>
            </w:rPrChange>
          </w:rPr>
          <w:t>Stakeholders and Interests:</w:t>
        </w:r>
      </w:ins>
    </w:p>
    <w:p w14:paraId="338B3C57" w14:textId="77777777" w:rsidR="00001F2B" w:rsidRPr="0080708E" w:rsidRDefault="006C7512">
      <w:pPr>
        <w:rPr>
          <w:ins w:id="56" w:author="DELL" w:date="2023-04-08T12:10:00Z"/>
          <w:rFonts w:ascii="Times New Roman" w:hAnsi="Times New Roman" w:cs="Times New Roman"/>
          <w:sz w:val="24"/>
          <w:szCs w:val="24"/>
          <w:rPrChange w:id="57" w:author="DELL" w:date="2023-04-08T12:11:00Z">
            <w:rPr>
              <w:ins w:id="58" w:author="DELL" w:date="2023-04-08T12:10:00Z"/>
              <w:lang w:bidi="ar-SA"/>
            </w:rPr>
          </w:rPrChange>
        </w:rPr>
        <w:pPrChange w:id="59" w:author="DELL" w:date="2023-04-08T12:11:00Z">
          <w:pPr>
            <w:numPr>
              <w:numId w:val="53"/>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60" w:author="DELL" w:date="2023-04-08T12:10:00Z">
        <w:r w:rsidRPr="0080708E">
          <w:rPr>
            <w:rFonts w:ascii="Times New Roman" w:hAnsi="Times New Roman" w:cs="Times New Roman"/>
            <w:sz w:val="24"/>
            <w:szCs w:val="24"/>
          </w:rPr>
          <w:t>Admin</w:t>
        </w:r>
        <w:r w:rsidR="00001F2B" w:rsidRPr="0080708E">
          <w:rPr>
            <w:rFonts w:ascii="Times New Roman" w:hAnsi="Times New Roman" w:cs="Times New Roman"/>
            <w:sz w:val="24"/>
            <w:szCs w:val="24"/>
            <w:rPrChange w:id="61" w:author="DELL" w:date="2023-04-08T12:11:00Z">
              <w:rPr>
                <w:lang w:bidi="ar-SA"/>
              </w:rPr>
            </w:rPrChange>
          </w:rPr>
          <w:t>: Wants to verify a student's information to ensure accuracy and authenticity.</w:t>
        </w:r>
      </w:ins>
    </w:p>
    <w:p w14:paraId="7F969D88" w14:textId="24C72C86" w:rsidR="00001F2B" w:rsidRPr="0080708E" w:rsidRDefault="009D7F46">
      <w:pPr>
        <w:rPr>
          <w:ins w:id="62" w:author="DELL" w:date="2023-04-08T12:10:00Z"/>
          <w:rFonts w:ascii="Times New Roman" w:hAnsi="Times New Roman" w:cs="Times New Roman"/>
          <w:sz w:val="24"/>
          <w:szCs w:val="24"/>
          <w:rPrChange w:id="63" w:author="DELL" w:date="2023-04-08T12:11:00Z">
            <w:rPr>
              <w:ins w:id="64" w:author="DELL" w:date="2023-04-08T12:10:00Z"/>
              <w:lang w:bidi="ar-SA"/>
            </w:rPr>
          </w:rPrChange>
        </w:rPr>
        <w:pPrChange w:id="65" w:author="DELL" w:date="2023-04-08T12:11:00Z">
          <w:pPr>
            <w:numPr>
              <w:numId w:val="53"/>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Pr>
          <w:rFonts w:ascii="Times New Roman" w:hAnsi="Times New Roman" w:cs="Times New Roman"/>
          <w:sz w:val="24"/>
          <w:szCs w:val="24"/>
        </w:rPr>
        <w:t>Student wants</w:t>
      </w:r>
      <w:ins w:id="66" w:author="DELL" w:date="2023-04-08T12:10:00Z">
        <w:r w:rsidR="00001F2B" w:rsidRPr="0080708E">
          <w:rPr>
            <w:rFonts w:ascii="Times New Roman" w:hAnsi="Times New Roman" w:cs="Times New Roman"/>
            <w:sz w:val="24"/>
            <w:szCs w:val="24"/>
            <w:rPrChange w:id="67" w:author="DELL" w:date="2023-04-08T12:11:00Z">
              <w:rPr>
                <w:lang w:bidi="ar-SA"/>
              </w:rPr>
            </w:rPrChange>
          </w:rPr>
          <w:t>their information to be accurately represented in the admission system.</w:t>
        </w:r>
      </w:ins>
    </w:p>
    <w:p w14:paraId="502678FE" w14:textId="77777777" w:rsidR="00001F2B" w:rsidRPr="0080708E" w:rsidRDefault="00001F2B">
      <w:pPr>
        <w:rPr>
          <w:ins w:id="68" w:author="DELL" w:date="2023-04-08T12:10:00Z"/>
          <w:rFonts w:ascii="Times New Roman" w:hAnsi="Times New Roman" w:cs="Times New Roman"/>
          <w:b/>
          <w:sz w:val="24"/>
          <w:szCs w:val="24"/>
          <w:rPrChange w:id="69" w:author="DELL" w:date="2023-04-08T12:11:00Z">
            <w:rPr>
              <w:ins w:id="70" w:author="DELL" w:date="2023-04-08T12:10:00Z"/>
              <w:lang w:bidi="ar-SA"/>
            </w:rPr>
          </w:rPrChange>
        </w:rPr>
        <w:pPrChange w:id="71"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72" w:author="DELL" w:date="2023-04-08T12:10:00Z">
        <w:r w:rsidRPr="0080708E">
          <w:rPr>
            <w:rFonts w:ascii="Times New Roman" w:hAnsi="Times New Roman" w:cs="Times New Roman"/>
            <w:b/>
            <w:sz w:val="24"/>
            <w:szCs w:val="24"/>
            <w:rPrChange w:id="73" w:author="DELL" w:date="2023-04-08T12:11:00Z">
              <w:rPr>
                <w:lang w:bidi="ar-SA"/>
              </w:rPr>
            </w:rPrChange>
          </w:rPr>
          <w:t>Preconditions:</w:t>
        </w:r>
      </w:ins>
    </w:p>
    <w:p w14:paraId="6EFC9B96" w14:textId="77777777" w:rsidR="00001F2B" w:rsidRPr="0080708E" w:rsidRDefault="00001F2B">
      <w:pPr>
        <w:rPr>
          <w:ins w:id="74" w:author="DELL" w:date="2023-04-08T12:10:00Z"/>
          <w:rFonts w:ascii="Times New Roman" w:hAnsi="Times New Roman" w:cs="Times New Roman"/>
          <w:sz w:val="24"/>
          <w:szCs w:val="24"/>
          <w:rPrChange w:id="75" w:author="DELL" w:date="2023-04-08T12:11:00Z">
            <w:rPr>
              <w:ins w:id="76" w:author="DELL" w:date="2023-04-08T12:10:00Z"/>
              <w:lang w:bidi="ar-SA"/>
            </w:rPr>
          </w:rPrChange>
        </w:rPr>
        <w:pPrChange w:id="77" w:author="DELL" w:date="2023-04-08T12:11:00Z">
          <w:pPr>
            <w:numPr>
              <w:numId w:val="54"/>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78" w:author="DELL" w:date="2023-04-08T12:10:00Z">
        <w:r w:rsidRPr="0080708E">
          <w:rPr>
            <w:rFonts w:ascii="Times New Roman" w:hAnsi="Times New Roman" w:cs="Times New Roman"/>
            <w:sz w:val="24"/>
            <w:szCs w:val="24"/>
            <w:rPrChange w:id="79" w:author="DELL" w:date="2023-04-08T12:11:00Z">
              <w:rPr>
                <w:lang w:bidi="ar-SA"/>
              </w:rPr>
            </w:rPrChange>
          </w:rPr>
          <w:t>The student has submitted an application to the admission system.</w:t>
        </w:r>
      </w:ins>
    </w:p>
    <w:p w14:paraId="6BE9B83C" w14:textId="77777777" w:rsidR="00001F2B" w:rsidRPr="0080708E" w:rsidRDefault="00001F2B">
      <w:pPr>
        <w:rPr>
          <w:ins w:id="80" w:author="DELL" w:date="2023-04-08T12:10:00Z"/>
          <w:rFonts w:ascii="Times New Roman" w:hAnsi="Times New Roman" w:cs="Times New Roman"/>
          <w:sz w:val="24"/>
          <w:szCs w:val="24"/>
          <w:rPrChange w:id="81" w:author="DELL" w:date="2023-04-08T12:11:00Z">
            <w:rPr>
              <w:ins w:id="82" w:author="DELL" w:date="2023-04-08T12:10:00Z"/>
              <w:lang w:bidi="ar-SA"/>
            </w:rPr>
          </w:rPrChange>
        </w:rPr>
        <w:pPrChange w:id="83" w:author="DELL" w:date="2023-04-08T12:11:00Z">
          <w:pPr>
            <w:numPr>
              <w:numId w:val="54"/>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84" w:author="DELL" w:date="2023-04-08T12:10:00Z">
        <w:r w:rsidRPr="0080708E">
          <w:rPr>
            <w:rFonts w:ascii="Times New Roman" w:hAnsi="Times New Roman" w:cs="Times New Roman"/>
            <w:sz w:val="24"/>
            <w:szCs w:val="24"/>
            <w:rPrChange w:id="85" w:author="DELL" w:date="2023-04-08T12:11:00Z">
              <w:rPr>
                <w:lang w:bidi="ar-SA"/>
              </w:rPr>
            </w:rPrChange>
          </w:rPr>
          <w:t>The student's information is recorded in the admission system.</w:t>
        </w:r>
      </w:ins>
    </w:p>
    <w:p w14:paraId="004DC19F" w14:textId="77777777" w:rsidR="00001F2B" w:rsidRPr="0080708E" w:rsidRDefault="00001F2B">
      <w:pPr>
        <w:rPr>
          <w:ins w:id="86" w:author="DELL" w:date="2023-04-08T12:10:00Z"/>
          <w:rFonts w:ascii="Times New Roman" w:hAnsi="Times New Roman" w:cs="Times New Roman"/>
          <w:b/>
          <w:sz w:val="24"/>
          <w:szCs w:val="24"/>
          <w:rPrChange w:id="87" w:author="DELL" w:date="2023-04-08T12:11:00Z">
            <w:rPr>
              <w:ins w:id="88" w:author="DELL" w:date="2023-04-08T12:10:00Z"/>
              <w:lang w:bidi="ar-SA"/>
            </w:rPr>
          </w:rPrChange>
        </w:rPr>
        <w:pPrChange w:id="89"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90" w:author="DELL" w:date="2023-04-08T12:10:00Z">
        <w:r w:rsidRPr="0080708E">
          <w:rPr>
            <w:rFonts w:ascii="Times New Roman" w:hAnsi="Times New Roman" w:cs="Times New Roman"/>
            <w:b/>
            <w:sz w:val="24"/>
            <w:szCs w:val="24"/>
            <w:rPrChange w:id="91" w:author="DELL" w:date="2023-04-08T12:11:00Z">
              <w:rPr>
                <w:lang w:bidi="ar-SA"/>
              </w:rPr>
            </w:rPrChange>
          </w:rPr>
          <w:t>Success Guarantee (or Post-conditions):</w:t>
        </w:r>
      </w:ins>
    </w:p>
    <w:p w14:paraId="4209B2EC" w14:textId="42CFBDE7" w:rsidR="00001F2B" w:rsidRPr="0080708E" w:rsidRDefault="00001F2B">
      <w:pPr>
        <w:rPr>
          <w:ins w:id="92" w:author="DELL" w:date="2023-04-08T12:10:00Z"/>
          <w:rFonts w:ascii="Times New Roman" w:hAnsi="Times New Roman" w:cs="Times New Roman"/>
          <w:sz w:val="24"/>
          <w:szCs w:val="24"/>
          <w:rPrChange w:id="93" w:author="DELL" w:date="2023-04-08T12:11:00Z">
            <w:rPr>
              <w:ins w:id="94" w:author="DELL" w:date="2023-04-08T12:10:00Z"/>
              <w:lang w:bidi="ar-SA"/>
            </w:rPr>
          </w:rPrChange>
        </w:rPr>
        <w:pPrChange w:id="95" w:author="DELL" w:date="2023-04-08T12:11:00Z">
          <w:pPr>
            <w:numPr>
              <w:numId w:val="55"/>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96" w:author="DELL" w:date="2023-04-08T12:10:00Z">
        <w:r w:rsidRPr="0080708E">
          <w:rPr>
            <w:rFonts w:ascii="Times New Roman" w:hAnsi="Times New Roman" w:cs="Times New Roman"/>
            <w:sz w:val="24"/>
            <w:szCs w:val="24"/>
            <w:rPrChange w:id="97" w:author="DELL" w:date="2023-04-08T12:11:00Z">
              <w:rPr>
                <w:lang w:bidi="ar-SA"/>
              </w:rPr>
            </w:rPrChange>
          </w:rPr>
          <w:t xml:space="preserve">The </w:t>
        </w:r>
      </w:ins>
      <w:r w:rsidR="00397BAD">
        <w:rPr>
          <w:rFonts w:ascii="Times New Roman" w:hAnsi="Times New Roman" w:cs="Times New Roman"/>
          <w:sz w:val="24"/>
          <w:szCs w:val="24"/>
        </w:rPr>
        <w:t>Admins</w:t>
      </w:r>
      <w:ins w:id="98" w:author="DELL" w:date="2023-04-08T12:10:00Z">
        <w:r w:rsidRPr="0080708E">
          <w:rPr>
            <w:rFonts w:ascii="Times New Roman" w:hAnsi="Times New Roman" w:cs="Times New Roman"/>
            <w:sz w:val="24"/>
            <w:szCs w:val="24"/>
            <w:rPrChange w:id="99" w:author="DELL" w:date="2023-04-08T12:11:00Z">
              <w:rPr>
                <w:lang w:bidi="ar-SA"/>
              </w:rPr>
            </w:rPrChange>
          </w:rPr>
          <w:t xml:space="preserve"> verifies the student's information.</w:t>
        </w:r>
      </w:ins>
    </w:p>
    <w:p w14:paraId="0921F07D" w14:textId="77777777" w:rsidR="00001F2B" w:rsidRPr="0080708E" w:rsidRDefault="00001F2B">
      <w:pPr>
        <w:rPr>
          <w:ins w:id="100" w:author="DELL" w:date="2023-04-08T12:10:00Z"/>
          <w:rFonts w:ascii="Times New Roman" w:hAnsi="Times New Roman" w:cs="Times New Roman"/>
          <w:sz w:val="24"/>
          <w:szCs w:val="24"/>
          <w:rPrChange w:id="101" w:author="DELL" w:date="2023-04-08T12:11:00Z">
            <w:rPr>
              <w:ins w:id="102" w:author="DELL" w:date="2023-04-08T12:10:00Z"/>
              <w:lang w:bidi="ar-SA"/>
            </w:rPr>
          </w:rPrChange>
        </w:rPr>
        <w:pPrChange w:id="103" w:author="DELL" w:date="2023-04-08T12:11:00Z">
          <w:pPr>
            <w:numPr>
              <w:numId w:val="55"/>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04" w:author="DELL" w:date="2023-04-08T12:10:00Z">
        <w:r w:rsidRPr="0080708E">
          <w:rPr>
            <w:rFonts w:ascii="Times New Roman" w:hAnsi="Times New Roman" w:cs="Times New Roman"/>
            <w:sz w:val="24"/>
            <w:szCs w:val="24"/>
            <w:rPrChange w:id="105" w:author="DELL" w:date="2023-04-08T12:11:00Z">
              <w:rPr>
                <w:lang w:bidi="ar-SA"/>
              </w:rPr>
            </w:rPrChange>
          </w:rPr>
          <w:t>The student's information is marked as verified in the admission system.</w:t>
        </w:r>
      </w:ins>
    </w:p>
    <w:p w14:paraId="7613AAB9" w14:textId="77777777" w:rsidR="00001F2B" w:rsidRPr="0080708E" w:rsidRDefault="00001F2B">
      <w:pPr>
        <w:rPr>
          <w:ins w:id="106" w:author="DELL" w:date="2023-04-08T12:10:00Z"/>
          <w:rFonts w:ascii="Times New Roman" w:hAnsi="Times New Roman" w:cs="Times New Roman"/>
          <w:b/>
          <w:sz w:val="24"/>
          <w:szCs w:val="24"/>
          <w:rPrChange w:id="107" w:author="DELL" w:date="2023-04-08T12:12:00Z">
            <w:rPr>
              <w:ins w:id="108" w:author="DELL" w:date="2023-04-08T12:10:00Z"/>
              <w:lang w:bidi="ar-SA"/>
            </w:rPr>
          </w:rPrChange>
        </w:rPr>
        <w:pPrChange w:id="109"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110" w:author="DELL" w:date="2023-04-08T12:10:00Z">
        <w:r w:rsidRPr="0080708E">
          <w:rPr>
            <w:rFonts w:ascii="Times New Roman" w:hAnsi="Times New Roman" w:cs="Times New Roman"/>
            <w:b/>
            <w:sz w:val="24"/>
            <w:szCs w:val="24"/>
            <w:rPrChange w:id="111" w:author="DELL" w:date="2023-04-08T12:12:00Z">
              <w:rPr>
                <w:lang w:bidi="ar-SA"/>
              </w:rPr>
            </w:rPrChange>
          </w:rPr>
          <w:t>Main Success Scenario (or Basic Flow):</w:t>
        </w:r>
      </w:ins>
    </w:p>
    <w:p w14:paraId="6B8967B3" w14:textId="5FD5CBB4" w:rsidR="00001F2B" w:rsidRPr="0080708E" w:rsidRDefault="00001F2B">
      <w:pPr>
        <w:pStyle w:val="ListParagraph"/>
        <w:numPr>
          <w:ilvl w:val="0"/>
          <w:numId w:val="61"/>
        </w:numPr>
        <w:rPr>
          <w:ins w:id="112" w:author="DELL" w:date="2023-04-08T12:10:00Z"/>
          <w:rFonts w:ascii="Times New Roman" w:hAnsi="Times New Roman" w:cs="Times New Roman"/>
          <w:sz w:val="24"/>
          <w:szCs w:val="24"/>
          <w:rPrChange w:id="113" w:author="DELL" w:date="2023-04-08T12:11:00Z">
            <w:rPr>
              <w:ins w:id="114" w:author="DELL" w:date="2023-04-08T12:10:00Z"/>
              <w:lang w:bidi="ar-SA"/>
            </w:rPr>
          </w:rPrChange>
        </w:rPr>
        <w:pPrChange w:id="115"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16" w:author="DELL" w:date="2023-04-08T12:10:00Z">
        <w:r w:rsidRPr="0080708E">
          <w:rPr>
            <w:rFonts w:ascii="Times New Roman" w:hAnsi="Times New Roman" w:cs="Times New Roman"/>
            <w:sz w:val="24"/>
            <w:szCs w:val="24"/>
            <w:rPrChange w:id="117" w:author="DELL" w:date="2023-04-08T12:11:00Z">
              <w:rPr>
                <w:lang w:bidi="ar-SA"/>
              </w:rPr>
            </w:rPrChange>
          </w:rPr>
          <w:t xml:space="preserve">The </w:t>
        </w:r>
      </w:ins>
      <w:r w:rsidR="00397BAD">
        <w:rPr>
          <w:rFonts w:ascii="Times New Roman" w:hAnsi="Times New Roman" w:cs="Times New Roman"/>
          <w:sz w:val="24"/>
          <w:szCs w:val="24"/>
        </w:rPr>
        <w:t>Admins</w:t>
      </w:r>
      <w:ins w:id="118" w:author="DELL" w:date="2023-04-08T12:10:00Z">
        <w:r w:rsidRPr="0080708E">
          <w:rPr>
            <w:rFonts w:ascii="Times New Roman" w:hAnsi="Times New Roman" w:cs="Times New Roman"/>
            <w:sz w:val="24"/>
            <w:szCs w:val="24"/>
            <w:rPrChange w:id="119" w:author="DELL" w:date="2023-04-08T12:11:00Z">
              <w:rPr>
                <w:lang w:bidi="ar-SA"/>
              </w:rPr>
            </w:rPrChange>
          </w:rPr>
          <w:t xml:space="preserve"> logs into the admission system.</w:t>
        </w:r>
      </w:ins>
    </w:p>
    <w:p w14:paraId="115C3ED5" w14:textId="708BA5B6" w:rsidR="00001F2B" w:rsidRPr="0080708E" w:rsidRDefault="00001F2B">
      <w:pPr>
        <w:pStyle w:val="ListParagraph"/>
        <w:numPr>
          <w:ilvl w:val="0"/>
          <w:numId w:val="61"/>
        </w:numPr>
        <w:rPr>
          <w:ins w:id="120" w:author="DELL" w:date="2023-04-08T12:10:00Z"/>
          <w:rFonts w:ascii="Times New Roman" w:hAnsi="Times New Roman" w:cs="Times New Roman"/>
          <w:sz w:val="24"/>
          <w:szCs w:val="24"/>
          <w:rPrChange w:id="121" w:author="DELL" w:date="2023-04-08T12:11:00Z">
            <w:rPr>
              <w:ins w:id="122" w:author="DELL" w:date="2023-04-08T12:10:00Z"/>
              <w:lang w:bidi="ar-SA"/>
            </w:rPr>
          </w:rPrChange>
        </w:rPr>
        <w:pPrChange w:id="123"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24" w:author="DELL" w:date="2023-04-08T12:10:00Z">
        <w:r w:rsidRPr="0080708E">
          <w:rPr>
            <w:rFonts w:ascii="Times New Roman" w:hAnsi="Times New Roman" w:cs="Times New Roman"/>
            <w:sz w:val="24"/>
            <w:szCs w:val="24"/>
            <w:rPrChange w:id="125" w:author="DELL" w:date="2023-04-08T12:11:00Z">
              <w:rPr>
                <w:lang w:bidi="ar-SA"/>
              </w:rPr>
            </w:rPrChange>
          </w:rPr>
          <w:t xml:space="preserve">The </w:t>
        </w:r>
      </w:ins>
      <w:r w:rsidR="00397BAD">
        <w:rPr>
          <w:rFonts w:ascii="Times New Roman" w:hAnsi="Times New Roman" w:cs="Times New Roman"/>
          <w:sz w:val="24"/>
          <w:szCs w:val="24"/>
        </w:rPr>
        <w:t>Admins</w:t>
      </w:r>
      <w:ins w:id="126" w:author="DELL" w:date="2023-04-08T12:10:00Z">
        <w:r w:rsidRPr="0080708E">
          <w:rPr>
            <w:rFonts w:ascii="Times New Roman" w:hAnsi="Times New Roman" w:cs="Times New Roman"/>
            <w:sz w:val="24"/>
            <w:szCs w:val="24"/>
            <w:rPrChange w:id="127" w:author="DELL" w:date="2023-04-08T12:11:00Z">
              <w:rPr>
                <w:lang w:bidi="ar-SA"/>
              </w:rPr>
            </w:rPrChange>
          </w:rPr>
          <w:t xml:space="preserve"> selects the "Verify Student" option.</w:t>
        </w:r>
      </w:ins>
    </w:p>
    <w:p w14:paraId="1AE32E26" w14:textId="77777777" w:rsidR="00001F2B" w:rsidRPr="0080708E" w:rsidRDefault="00001F2B">
      <w:pPr>
        <w:pStyle w:val="ListParagraph"/>
        <w:numPr>
          <w:ilvl w:val="0"/>
          <w:numId w:val="61"/>
        </w:numPr>
        <w:rPr>
          <w:ins w:id="128" w:author="DELL" w:date="2023-04-08T12:10:00Z"/>
          <w:rFonts w:ascii="Times New Roman" w:hAnsi="Times New Roman" w:cs="Times New Roman"/>
          <w:sz w:val="24"/>
          <w:szCs w:val="24"/>
          <w:rPrChange w:id="129" w:author="DELL" w:date="2023-04-08T12:11:00Z">
            <w:rPr>
              <w:ins w:id="130" w:author="DELL" w:date="2023-04-08T12:10:00Z"/>
              <w:lang w:bidi="ar-SA"/>
            </w:rPr>
          </w:rPrChange>
        </w:rPr>
        <w:pPrChange w:id="131"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32" w:author="DELL" w:date="2023-04-08T12:10:00Z">
        <w:r w:rsidRPr="0080708E">
          <w:rPr>
            <w:rFonts w:ascii="Times New Roman" w:hAnsi="Times New Roman" w:cs="Times New Roman"/>
            <w:sz w:val="24"/>
            <w:szCs w:val="24"/>
            <w:rPrChange w:id="133" w:author="DELL" w:date="2023-04-08T12:11:00Z">
              <w:rPr>
                <w:lang w:bidi="ar-SA"/>
              </w:rPr>
            </w:rPrChange>
          </w:rPr>
          <w:t>The system displays a list of unverified students.</w:t>
        </w:r>
      </w:ins>
    </w:p>
    <w:p w14:paraId="186E2732" w14:textId="007525ED" w:rsidR="00001F2B" w:rsidRPr="0080708E" w:rsidRDefault="00001F2B">
      <w:pPr>
        <w:pStyle w:val="ListParagraph"/>
        <w:numPr>
          <w:ilvl w:val="0"/>
          <w:numId w:val="61"/>
        </w:numPr>
        <w:rPr>
          <w:ins w:id="134" w:author="DELL" w:date="2023-04-08T12:10:00Z"/>
          <w:rFonts w:ascii="Times New Roman" w:hAnsi="Times New Roman" w:cs="Times New Roman"/>
          <w:sz w:val="24"/>
          <w:szCs w:val="24"/>
          <w:rPrChange w:id="135" w:author="DELL" w:date="2023-04-08T12:11:00Z">
            <w:rPr>
              <w:ins w:id="136" w:author="DELL" w:date="2023-04-08T12:10:00Z"/>
              <w:lang w:bidi="ar-SA"/>
            </w:rPr>
          </w:rPrChange>
        </w:rPr>
        <w:pPrChange w:id="137"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38" w:author="DELL" w:date="2023-04-08T12:10:00Z">
        <w:r w:rsidRPr="0080708E">
          <w:rPr>
            <w:rFonts w:ascii="Times New Roman" w:hAnsi="Times New Roman" w:cs="Times New Roman"/>
            <w:sz w:val="24"/>
            <w:szCs w:val="24"/>
            <w:rPrChange w:id="139" w:author="DELL" w:date="2023-04-08T12:11:00Z">
              <w:rPr>
                <w:lang w:bidi="ar-SA"/>
              </w:rPr>
            </w:rPrChange>
          </w:rPr>
          <w:t xml:space="preserve">The </w:t>
        </w:r>
      </w:ins>
      <w:r w:rsidR="00397BAD">
        <w:rPr>
          <w:rFonts w:ascii="Times New Roman" w:hAnsi="Times New Roman" w:cs="Times New Roman"/>
          <w:sz w:val="24"/>
          <w:szCs w:val="24"/>
        </w:rPr>
        <w:t>Admins</w:t>
      </w:r>
      <w:ins w:id="140" w:author="DELL" w:date="2023-04-08T12:10:00Z">
        <w:r w:rsidRPr="0080708E">
          <w:rPr>
            <w:rFonts w:ascii="Times New Roman" w:hAnsi="Times New Roman" w:cs="Times New Roman"/>
            <w:sz w:val="24"/>
            <w:szCs w:val="24"/>
            <w:rPrChange w:id="141" w:author="DELL" w:date="2023-04-08T12:11:00Z">
              <w:rPr>
                <w:lang w:bidi="ar-SA"/>
              </w:rPr>
            </w:rPrChange>
          </w:rPr>
          <w:t xml:space="preserve"> selects a student to verify.</w:t>
        </w:r>
      </w:ins>
    </w:p>
    <w:p w14:paraId="54E27644" w14:textId="77777777" w:rsidR="00001F2B" w:rsidRPr="0080708E" w:rsidRDefault="00001F2B">
      <w:pPr>
        <w:pStyle w:val="ListParagraph"/>
        <w:numPr>
          <w:ilvl w:val="0"/>
          <w:numId w:val="61"/>
        </w:numPr>
        <w:rPr>
          <w:ins w:id="142" w:author="DELL" w:date="2023-04-08T12:10:00Z"/>
          <w:rFonts w:ascii="Times New Roman" w:hAnsi="Times New Roman" w:cs="Times New Roman"/>
          <w:sz w:val="24"/>
          <w:szCs w:val="24"/>
          <w:rPrChange w:id="143" w:author="DELL" w:date="2023-04-08T12:11:00Z">
            <w:rPr>
              <w:ins w:id="144" w:author="DELL" w:date="2023-04-08T12:10:00Z"/>
              <w:lang w:bidi="ar-SA"/>
            </w:rPr>
          </w:rPrChange>
        </w:rPr>
        <w:pPrChange w:id="145"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46" w:author="DELL" w:date="2023-04-08T12:10:00Z">
        <w:r w:rsidRPr="0080708E">
          <w:rPr>
            <w:rFonts w:ascii="Times New Roman" w:hAnsi="Times New Roman" w:cs="Times New Roman"/>
            <w:sz w:val="24"/>
            <w:szCs w:val="24"/>
            <w:rPrChange w:id="147" w:author="DELL" w:date="2023-04-08T12:11:00Z">
              <w:rPr>
                <w:lang w:bidi="ar-SA"/>
              </w:rPr>
            </w:rPrChange>
          </w:rPr>
          <w:t>The system displays the student's application and information.</w:t>
        </w:r>
      </w:ins>
    </w:p>
    <w:p w14:paraId="0EDFE506" w14:textId="197A65CA" w:rsidR="00001F2B" w:rsidRPr="0080708E" w:rsidRDefault="00001F2B">
      <w:pPr>
        <w:pStyle w:val="ListParagraph"/>
        <w:numPr>
          <w:ilvl w:val="0"/>
          <w:numId w:val="61"/>
        </w:numPr>
        <w:rPr>
          <w:ins w:id="148" w:author="DELL" w:date="2023-04-08T12:10:00Z"/>
          <w:rFonts w:ascii="Times New Roman" w:hAnsi="Times New Roman" w:cs="Times New Roman"/>
          <w:sz w:val="24"/>
          <w:szCs w:val="24"/>
          <w:rPrChange w:id="149" w:author="DELL" w:date="2023-04-08T12:11:00Z">
            <w:rPr>
              <w:ins w:id="150" w:author="DELL" w:date="2023-04-08T12:10:00Z"/>
              <w:lang w:bidi="ar-SA"/>
            </w:rPr>
          </w:rPrChange>
        </w:rPr>
        <w:pPrChange w:id="151"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52" w:author="DELL" w:date="2023-04-08T12:10:00Z">
        <w:r w:rsidRPr="0080708E">
          <w:rPr>
            <w:rFonts w:ascii="Times New Roman" w:hAnsi="Times New Roman" w:cs="Times New Roman"/>
            <w:sz w:val="24"/>
            <w:szCs w:val="24"/>
            <w:rPrChange w:id="153" w:author="DELL" w:date="2023-04-08T12:11:00Z">
              <w:rPr>
                <w:lang w:bidi="ar-SA"/>
              </w:rPr>
            </w:rPrChange>
          </w:rPr>
          <w:t xml:space="preserve">The </w:t>
        </w:r>
      </w:ins>
      <w:r w:rsidR="00397BAD">
        <w:rPr>
          <w:rFonts w:ascii="Times New Roman" w:hAnsi="Times New Roman" w:cs="Times New Roman"/>
          <w:sz w:val="24"/>
          <w:szCs w:val="24"/>
        </w:rPr>
        <w:t>Admins</w:t>
      </w:r>
      <w:ins w:id="154" w:author="DELL" w:date="2023-04-08T12:10:00Z">
        <w:r w:rsidRPr="0080708E">
          <w:rPr>
            <w:rFonts w:ascii="Times New Roman" w:hAnsi="Times New Roman" w:cs="Times New Roman"/>
            <w:sz w:val="24"/>
            <w:szCs w:val="24"/>
            <w:rPrChange w:id="155" w:author="DELL" w:date="2023-04-08T12:11:00Z">
              <w:rPr>
                <w:lang w:bidi="ar-SA"/>
              </w:rPr>
            </w:rPrChange>
          </w:rPr>
          <w:t xml:space="preserve"> verifies the student's information.</w:t>
        </w:r>
      </w:ins>
    </w:p>
    <w:p w14:paraId="3E61D43F" w14:textId="16D7B568" w:rsidR="00001F2B" w:rsidRPr="0080708E" w:rsidRDefault="00001F2B">
      <w:pPr>
        <w:pStyle w:val="ListParagraph"/>
        <w:numPr>
          <w:ilvl w:val="0"/>
          <w:numId w:val="61"/>
        </w:numPr>
        <w:rPr>
          <w:ins w:id="156" w:author="DELL" w:date="2023-04-08T12:10:00Z"/>
          <w:rFonts w:ascii="Times New Roman" w:hAnsi="Times New Roman" w:cs="Times New Roman"/>
          <w:sz w:val="24"/>
          <w:szCs w:val="24"/>
          <w:rPrChange w:id="157" w:author="DELL" w:date="2023-04-08T12:11:00Z">
            <w:rPr>
              <w:ins w:id="158" w:author="DELL" w:date="2023-04-08T12:10:00Z"/>
              <w:lang w:bidi="ar-SA"/>
            </w:rPr>
          </w:rPrChange>
        </w:rPr>
        <w:pPrChange w:id="159"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60" w:author="DELL" w:date="2023-04-08T12:10:00Z">
        <w:r w:rsidRPr="0080708E">
          <w:rPr>
            <w:rFonts w:ascii="Times New Roman" w:hAnsi="Times New Roman" w:cs="Times New Roman"/>
            <w:sz w:val="24"/>
            <w:szCs w:val="24"/>
            <w:rPrChange w:id="161" w:author="DELL" w:date="2023-04-08T12:11:00Z">
              <w:rPr>
                <w:lang w:bidi="ar-SA"/>
              </w:rPr>
            </w:rPrChange>
          </w:rPr>
          <w:t xml:space="preserve">The </w:t>
        </w:r>
      </w:ins>
      <w:r w:rsidR="00397BAD">
        <w:rPr>
          <w:rFonts w:ascii="Times New Roman" w:hAnsi="Times New Roman" w:cs="Times New Roman"/>
          <w:sz w:val="24"/>
          <w:szCs w:val="24"/>
        </w:rPr>
        <w:t>Admins</w:t>
      </w:r>
      <w:ins w:id="162" w:author="DELL" w:date="2023-04-08T12:10:00Z">
        <w:r w:rsidRPr="0080708E">
          <w:rPr>
            <w:rFonts w:ascii="Times New Roman" w:hAnsi="Times New Roman" w:cs="Times New Roman"/>
            <w:sz w:val="24"/>
            <w:szCs w:val="24"/>
            <w:rPrChange w:id="163" w:author="DELL" w:date="2023-04-08T12:11:00Z">
              <w:rPr>
                <w:lang w:bidi="ar-SA"/>
              </w:rPr>
            </w:rPrChange>
          </w:rPr>
          <w:t xml:space="preserve"> marks the student's information as verified in the system.</w:t>
        </w:r>
      </w:ins>
    </w:p>
    <w:p w14:paraId="4A185026" w14:textId="77777777" w:rsidR="00001F2B" w:rsidRPr="0080708E" w:rsidRDefault="00001F2B">
      <w:pPr>
        <w:pStyle w:val="ListParagraph"/>
        <w:numPr>
          <w:ilvl w:val="0"/>
          <w:numId w:val="61"/>
        </w:numPr>
        <w:rPr>
          <w:ins w:id="164" w:author="DELL" w:date="2023-04-08T12:10:00Z"/>
          <w:rFonts w:ascii="Times New Roman" w:hAnsi="Times New Roman" w:cs="Times New Roman"/>
          <w:sz w:val="24"/>
          <w:szCs w:val="24"/>
          <w:rPrChange w:id="165" w:author="DELL" w:date="2023-04-08T12:11:00Z">
            <w:rPr>
              <w:ins w:id="166" w:author="DELL" w:date="2023-04-08T12:10:00Z"/>
              <w:lang w:bidi="ar-SA"/>
            </w:rPr>
          </w:rPrChange>
        </w:rPr>
        <w:pPrChange w:id="167" w:author="DELL" w:date="2023-04-08T12:12:00Z">
          <w:pPr>
            <w:numPr>
              <w:numId w:val="56"/>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68" w:author="DELL" w:date="2023-04-08T12:10:00Z">
        <w:r w:rsidRPr="0080708E">
          <w:rPr>
            <w:rFonts w:ascii="Times New Roman" w:hAnsi="Times New Roman" w:cs="Times New Roman"/>
            <w:sz w:val="24"/>
            <w:szCs w:val="24"/>
            <w:rPrChange w:id="169" w:author="DELL" w:date="2023-04-08T12:11:00Z">
              <w:rPr>
                <w:lang w:bidi="ar-SA"/>
              </w:rPr>
            </w:rPrChange>
          </w:rPr>
          <w:t>The system updates the student's record with the verification status.</w:t>
        </w:r>
      </w:ins>
    </w:p>
    <w:p w14:paraId="21C7A4CA" w14:textId="77777777" w:rsidR="00001F2B" w:rsidRPr="0080708E" w:rsidRDefault="00001F2B">
      <w:pPr>
        <w:rPr>
          <w:ins w:id="170" w:author="DELL" w:date="2023-04-08T12:10:00Z"/>
          <w:rFonts w:ascii="Times New Roman" w:hAnsi="Times New Roman" w:cs="Times New Roman"/>
          <w:b/>
          <w:sz w:val="24"/>
          <w:szCs w:val="24"/>
          <w:rPrChange w:id="171" w:author="DELL" w:date="2023-04-08T12:12:00Z">
            <w:rPr>
              <w:ins w:id="172" w:author="DELL" w:date="2023-04-08T12:10:00Z"/>
              <w:lang w:bidi="ar-SA"/>
            </w:rPr>
          </w:rPrChange>
        </w:rPr>
        <w:pPrChange w:id="173"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174" w:author="DELL" w:date="2023-04-08T12:10:00Z">
        <w:r w:rsidRPr="0080708E">
          <w:rPr>
            <w:rFonts w:ascii="Times New Roman" w:hAnsi="Times New Roman" w:cs="Times New Roman"/>
            <w:b/>
            <w:sz w:val="24"/>
            <w:szCs w:val="24"/>
            <w:rPrChange w:id="175" w:author="DELL" w:date="2023-04-08T12:12:00Z">
              <w:rPr>
                <w:lang w:bidi="ar-SA"/>
              </w:rPr>
            </w:rPrChange>
          </w:rPr>
          <w:t>Extensions (or Alternative Flows):</w:t>
        </w:r>
      </w:ins>
    </w:p>
    <w:p w14:paraId="03098AD7" w14:textId="63C5357A" w:rsidR="00001F2B" w:rsidRPr="0080708E" w:rsidRDefault="00001F2B">
      <w:pPr>
        <w:rPr>
          <w:ins w:id="176" w:author="DELL" w:date="2023-04-08T12:10:00Z"/>
          <w:rFonts w:ascii="Times New Roman" w:hAnsi="Times New Roman" w:cs="Times New Roman"/>
          <w:sz w:val="24"/>
          <w:szCs w:val="24"/>
          <w:rPrChange w:id="177" w:author="DELL" w:date="2023-04-08T12:11:00Z">
            <w:rPr>
              <w:ins w:id="178" w:author="DELL" w:date="2023-04-08T12:10:00Z"/>
              <w:lang w:bidi="ar-SA"/>
            </w:rPr>
          </w:rPrChange>
        </w:rPr>
        <w:pPrChange w:id="179" w:author="DELL" w:date="2023-04-08T12:11:00Z">
          <w:pPr>
            <w:numPr>
              <w:numId w:val="5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80" w:author="DELL" w:date="2023-04-08T12:10:00Z">
        <w:r w:rsidRPr="0080708E">
          <w:rPr>
            <w:rFonts w:ascii="Times New Roman" w:hAnsi="Times New Roman" w:cs="Times New Roman"/>
            <w:sz w:val="24"/>
            <w:szCs w:val="24"/>
            <w:rPrChange w:id="181" w:author="DELL" w:date="2023-04-08T12:11:00Z">
              <w:rPr>
                <w:lang w:bidi="ar-SA"/>
              </w:rPr>
            </w:rPrChange>
          </w:rPr>
          <w:t xml:space="preserve">If the </w:t>
        </w:r>
      </w:ins>
      <w:r w:rsidR="00397BAD">
        <w:rPr>
          <w:rFonts w:ascii="Times New Roman" w:hAnsi="Times New Roman" w:cs="Times New Roman"/>
          <w:sz w:val="24"/>
          <w:szCs w:val="24"/>
        </w:rPr>
        <w:t>Admins</w:t>
      </w:r>
      <w:ins w:id="182" w:author="DELL" w:date="2023-04-08T12:10:00Z">
        <w:r w:rsidRPr="0080708E">
          <w:rPr>
            <w:rFonts w:ascii="Times New Roman" w:hAnsi="Times New Roman" w:cs="Times New Roman"/>
            <w:sz w:val="24"/>
            <w:szCs w:val="24"/>
            <w:rPrChange w:id="183" w:author="DELL" w:date="2023-04-08T12:11:00Z">
              <w:rPr>
                <w:lang w:bidi="ar-SA"/>
              </w:rPr>
            </w:rPrChange>
          </w:rPr>
          <w:t xml:space="preserve"> finds incorrect or missing information, they can update it in the system.</w:t>
        </w:r>
      </w:ins>
    </w:p>
    <w:p w14:paraId="20200916" w14:textId="0FB05330" w:rsidR="00001F2B" w:rsidRPr="0080708E" w:rsidRDefault="00001F2B">
      <w:pPr>
        <w:rPr>
          <w:ins w:id="184" w:author="DELL" w:date="2023-04-08T12:10:00Z"/>
          <w:rFonts w:ascii="Times New Roman" w:hAnsi="Times New Roman" w:cs="Times New Roman"/>
          <w:sz w:val="24"/>
          <w:szCs w:val="24"/>
          <w:rPrChange w:id="185" w:author="DELL" w:date="2023-04-08T12:11:00Z">
            <w:rPr>
              <w:ins w:id="186" w:author="DELL" w:date="2023-04-08T12:10:00Z"/>
              <w:lang w:bidi="ar-SA"/>
            </w:rPr>
          </w:rPrChange>
        </w:rPr>
        <w:pPrChange w:id="187" w:author="DELL" w:date="2023-04-08T12:11:00Z">
          <w:pPr>
            <w:numPr>
              <w:numId w:val="5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88" w:author="DELL" w:date="2023-04-08T12:10:00Z">
        <w:r w:rsidRPr="0080708E">
          <w:rPr>
            <w:rFonts w:ascii="Times New Roman" w:hAnsi="Times New Roman" w:cs="Times New Roman"/>
            <w:sz w:val="24"/>
            <w:szCs w:val="24"/>
            <w:rPrChange w:id="189" w:author="DELL" w:date="2023-04-08T12:11:00Z">
              <w:rPr>
                <w:lang w:bidi="ar-SA"/>
              </w:rPr>
            </w:rPrChange>
          </w:rPr>
          <w:t xml:space="preserve">If the </w:t>
        </w:r>
      </w:ins>
      <w:r w:rsidR="00397BAD">
        <w:rPr>
          <w:rFonts w:ascii="Times New Roman" w:hAnsi="Times New Roman" w:cs="Times New Roman"/>
          <w:sz w:val="24"/>
          <w:szCs w:val="24"/>
        </w:rPr>
        <w:t>Admins</w:t>
      </w:r>
      <w:ins w:id="190" w:author="DELL" w:date="2023-04-08T12:10:00Z">
        <w:r w:rsidRPr="0080708E">
          <w:rPr>
            <w:rFonts w:ascii="Times New Roman" w:hAnsi="Times New Roman" w:cs="Times New Roman"/>
            <w:sz w:val="24"/>
            <w:szCs w:val="24"/>
            <w:rPrChange w:id="191" w:author="DELL" w:date="2023-04-08T12:11:00Z">
              <w:rPr>
                <w:lang w:bidi="ar-SA"/>
              </w:rPr>
            </w:rPrChange>
          </w:rPr>
          <w:t xml:space="preserve"> is unable to verify the student's information, they can mark it as unverified and request additional documentation from the student.</w:t>
        </w:r>
      </w:ins>
    </w:p>
    <w:p w14:paraId="08096691" w14:textId="77777777" w:rsidR="00001F2B" w:rsidRPr="0080708E" w:rsidRDefault="00001F2B">
      <w:pPr>
        <w:rPr>
          <w:ins w:id="192" w:author="DELL" w:date="2023-04-08T12:10:00Z"/>
          <w:rFonts w:ascii="Times New Roman" w:hAnsi="Times New Roman" w:cs="Times New Roman"/>
          <w:sz w:val="24"/>
          <w:szCs w:val="24"/>
          <w:rPrChange w:id="193" w:author="DELL" w:date="2023-04-08T12:11:00Z">
            <w:rPr>
              <w:ins w:id="194" w:author="DELL" w:date="2023-04-08T12:10:00Z"/>
              <w:lang w:bidi="ar-SA"/>
            </w:rPr>
          </w:rPrChange>
        </w:rPr>
        <w:pPrChange w:id="195" w:author="DELL" w:date="2023-04-08T12:11:00Z">
          <w:pPr>
            <w:numPr>
              <w:numId w:val="5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196" w:author="DELL" w:date="2023-04-08T12:10:00Z">
        <w:r w:rsidRPr="0080708E">
          <w:rPr>
            <w:rFonts w:ascii="Times New Roman" w:hAnsi="Times New Roman" w:cs="Times New Roman"/>
            <w:sz w:val="24"/>
            <w:szCs w:val="24"/>
            <w:rPrChange w:id="197" w:author="DELL" w:date="2023-04-08T12:11:00Z">
              <w:rPr>
                <w:lang w:bidi="ar-SA"/>
              </w:rPr>
            </w:rPrChange>
          </w:rPr>
          <w:t>If the student has already been verified, the system will display a message indicating that the verification has already been completed.</w:t>
        </w:r>
      </w:ins>
    </w:p>
    <w:p w14:paraId="6BB07D6C" w14:textId="77777777" w:rsidR="00001F2B" w:rsidRPr="0080708E" w:rsidRDefault="00001F2B">
      <w:pPr>
        <w:rPr>
          <w:ins w:id="198" w:author="DELL" w:date="2023-04-08T12:10:00Z"/>
          <w:rFonts w:ascii="Times New Roman" w:hAnsi="Times New Roman" w:cs="Times New Roman"/>
          <w:b/>
          <w:sz w:val="24"/>
          <w:szCs w:val="24"/>
          <w:rPrChange w:id="199" w:author="DELL" w:date="2023-04-08T12:12:00Z">
            <w:rPr>
              <w:ins w:id="200" w:author="DELL" w:date="2023-04-08T12:10:00Z"/>
              <w:lang w:bidi="ar-SA"/>
            </w:rPr>
          </w:rPrChange>
        </w:rPr>
        <w:pPrChange w:id="201"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02" w:author="DELL" w:date="2023-04-08T12:10:00Z">
        <w:r w:rsidRPr="0080708E">
          <w:rPr>
            <w:rFonts w:ascii="Times New Roman" w:hAnsi="Times New Roman" w:cs="Times New Roman"/>
            <w:b/>
            <w:sz w:val="24"/>
            <w:szCs w:val="24"/>
            <w:rPrChange w:id="203" w:author="DELL" w:date="2023-04-08T12:12:00Z">
              <w:rPr>
                <w:lang w:bidi="ar-SA"/>
              </w:rPr>
            </w:rPrChange>
          </w:rPr>
          <w:t>Special Requirements:</w:t>
        </w:r>
      </w:ins>
    </w:p>
    <w:p w14:paraId="6CC893A4" w14:textId="77777777" w:rsidR="00001F2B" w:rsidRPr="0080708E" w:rsidRDefault="00001F2B">
      <w:pPr>
        <w:rPr>
          <w:ins w:id="204" w:author="DELL" w:date="2023-04-08T12:10:00Z"/>
          <w:rFonts w:ascii="Times New Roman" w:hAnsi="Times New Roman" w:cs="Times New Roman"/>
          <w:sz w:val="24"/>
          <w:szCs w:val="24"/>
          <w:rPrChange w:id="205" w:author="DELL" w:date="2023-04-08T12:11:00Z">
            <w:rPr>
              <w:ins w:id="206" w:author="DELL" w:date="2023-04-08T12:10:00Z"/>
              <w:lang w:bidi="ar-SA"/>
            </w:rPr>
          </w:rPrChange>
        </w:rPr>
        <w:pPrChange w:id="207" w:author="DELL" w:date="2023-04-08T12:11:00Z">
          <w:pPr>
            <w:numPr>
              <w:numId w:val="58"/>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08" w:author="DELL" w:date="2023-04-08T12:10:00Z">
        <w:r w:rsidRPr="0080708E">
          <w:rPr>
            <w:rFonts w:ascii="Times New Roman" w:hAnsi="Times New Roman" w:cs="Times New Roman"/>
            <w:sz w:val="24"/>
            <w:szCs w:val="24"/>
            <w:rPrChange w:id="209" w:author="DELL" w:date="2023-04-08T12:11:00Z">
              <w:rPr>
                <w:lang w:bidi="ar-SA"/>
              </w:rPr>
            </w:rPrChange>
          </w:rPr>
          <w:t>The system must be able to store and display student information and application data.</w:t>
        </w:r>
      </w:ins>
    </w:p>
    <w:p w14:paraId="65D4DAB6" w14:textId="77777777" w:rsidR="00001F2B" w:rsidRPr="0080708E" w:rsidRDefault="00001F2B">
      <w:pPr>
        <w:rPr>
          <w:ins w:id="210" w:author="DELL" w:date="2023-04-08T12:10:00Z"/>
          <w:rFonts w:ascii="Times New Roman" w:hAnsi="Times New Roman" w:cs="Times New Roman"/>
          <w:sz w:val="24"/>
          <w:szCs w:val="24"/>
          <w:rPrChange w:id="211" w:author="DELL" w:date="2023-04-08T12:11:00Z">
            <w:rPr>
              <w:ins w:id="212" w:author="DELL" w:date="2023-04-08T12:10:00Z"/>
              <w:lang w:bidi="ar-SA"/>
            </w:rPr>
          </w:rPrChange>
        </w:rPr>
        <w:pPrChange w:id="213" w:author="DELL" w:date="2023-04-08T12:11:00Z">
          <w:pPr>
            <w:numPr>
              <w:numId w:val="58"/>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14" w:author="DELL" w:date="2023-04-08T12:10:00Z">
        <w:r w:rsidRPr="0080708E">
          <w:rPr>
            <w:rFonts w:ascii="Times New Roman" w:hAnsi="Times New Roman" w:cs="Times New Roman"/>
            <w:sz w:val="24"/>
            <w:szCs w:val="24"/>
            <w:rPrChange w:id="215" w:author="DELL" w:date="2023-04-08T12:11:00Z">
              <w:rPr>
                <w:lang w:bidi="ar-SA"/>
              </w:rPr>
            </w:rPrChange>
          </w:rPr>
          <w:t>The system must have the ability to mark student information as verified.</w:t>
        </w:r>
      </w:ins>
    </w:p>
    <w:p w14:paraId="31D753C1" w14:textId="77777777" w:rsidR="00001F2B" w:rsidRPr="0080708E" w:rsidRDefault="00001F2B">
      <w:pPr>
        <w:rPr>
          <w:ins w:id="216" w:author="DELL" w:date="2023-04-08T12:10:00Z"/>
          <w:rFonts w:ascii="Times New Roman" w:hAnsi="Times New Roman" w:cs="Times New Roman"/>
          <w:b/>
          <w:sz w:val="24"/>
          <w:szCs w:val="24"/>
          <w:rPrChange w:id="217" w:author="DELL" w:date="2023-04-08T12:12:00Z">
            <w:rPr>
              <w:ins w:id="218" w:author="DELL" w:date="2023-04-08T12:10:00Z"/>
              <w:lang w:bidi="ar-SA"/>
            </w:rPr>
          </w:rPrChange>
        </w:rPr>
        <w:pPrChange w:id="219"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20" w:author="DELL" w:date="2023-04-08T12:10:00Z">
        <w:r w:rsidRPr="0080708E">
          <w:rPr>
            <w:rFonts w:ascii="Times New Roman" w:hAnsi="Times New Roman" w:cs="Times New Roman"/>
            <w:b/>
            <w:sz w:val="24"/>
            <w:szCs w:val="24"/>
            <w:rPrChange w:id="221" w:author="DELL" w:date="2023-04-08T12:12:00Z">
              <w:rPr>
                <w:lang w:bidi="ar-SA"/>
              </w:rPr>
            </w:rPrChange>
          </w:rPr>
          <w:t>Technology and Data Variations List:</w:t>
        </w:r>
      </w:ins>
    </w:p>
    <w:p w14:paraId="2CB4F293" w14:textId="77777777" w:rsidR="00001F2B" w:rsidRPr="0080708E" w:rsidRDefault="00001F2B">
      <w:pPr>
        <w:rPr>
          <w:ins w:id="222" w:author="DELL" w:date="2023-04-08T12:10:00Z"/>
          <w:rFonts w:ascii="Times New Roman" w:hAnsi="Times New Roman" w:cs="Times New Roman"/>
          <w:sz w:val="24"/>
          <w:szCs w:val="24"/>
          <w:rPrChange w:id="223" w:author="DELL" w:date="2023-04-08T12:11:00Z">
            <w:rPr>
              <w:ins w:id="224" w:author="DELL" w:date="2023-04-08T12:10:00Z"/>
              <w:lang w:bidi="ar-SA"/>
            </w:rPr>
          </w:rPrChange>
        </w:rPr>
        <w:pPrChange w:id="225" w:author="DELL" w:date="2023-04-08T12:11:00Z">
          <w:pPr>
            <w:numPr>
              <w:numId w:val="59"/>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26" w:author="DELL" w:date="2023-04-08T12:10:00Z">
        <w:r w:rsidRPr="0080708E">
          <w:rPr>
            <w:rFonts w:ascii="Times New Roman" w:hAnsi="Times New Roman" w:cs="Times New Roman"/>
            <w:sz w:val="24"/>
            <w:szCs w:val="24"/>
            <w:rPrChange w:id="227" w:author="DELL" w:date="2023-04-08T12:11:00Z">
              <w:rPr>
                <w:lang w:bidi="ar-SA"/>
              </w:rPr>
            </w:rPrChange>
          </w:rPr>
          <w:t>The admission system must be compatible with standard web browsers.</w:t>
        </w:r>
      </w:ins>
    </w:p>
    <w:p w14:paraId="34CAB49D" w14:textId="77777777" w:rsidR="00001F2B" w:rsidRPr="0080708E" w:rsidRDefault="00001F2B">
      <w:pPr>
        <w:rPr>
          <w:ins w:id="228" w:author="DELL" w:date="2023-04-08T12:10:00Z"/>
          <w:rFonts w:ascii="Times New Roman" w:hAnsi="Times New Roman" w:cs="Times New Roman"/>
          <w:sz w:val="24"/>
          <w:szCs w:val="24"/>
          <w:rPrChange w:id="229" w:author="DELL" w:date="2023-04-08T12:11:00Z">
            <w:rPr>
              <w:ins w:id="230" w:author="DELL" w:date="2023-04-08T12:10:00Z"/>
              <w:lang w:bidi="ar-SA"/>
            </w:rPr>
          </w:rPrChange>
        </w:rPr>
        <w:pPrChange w:id="231" w:author="DELL" w:date="2023-04-08T12:11:00Z">
          <w:pPr>
            <w:numPr>
              <w:numId w:val="59"/>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32" w:author="DELL" w:date="2023-04-08T12:10:00Z">
        <w:r w:rsidRPr="0080708E">
          <w:rPr>
            <w:rFonts w:ascii="Times New Roman" w:hAnsi="Times New Roman" w:cs="Times New Roman"/>
            <w:sz w:val="24"/>
            <w:szCs w:val="24"/>
            <w:rPrChange w:id="233" w:author="DELL" w:date="2023-04-08T12:11:00Z">
              <w:rPr>
                <w:lang w:bidi="ar-SA"/>
              </w:rPr>
            </w:rPrChange>
          </w:rPr>
          <w:t>The student information must be stored securely and in compliance with privacy laws.</w:t>
        </w:r>
      </w:ins>
    </w:p>
    <w:p w14:paraId="5F7FC240" w14:textId="77777777" w:rsidR="00001F2B" w:rsidRPr="0080708E" w:rsidRDefault="00001F2B">
      <w:pPr>
        <w:rPr>
          <w:ins w:id="234" w:author="DELL" w:date="2023-04-08T12:10:00Z"/>
          <w:rFonts w:ascii="Times New Roman" w:hAnsi="Times New Roman" w:cs="Times New Roman"/>
          <w:b/>
          <w:sz w:val="24"/>
          <w:szCs w:val="24"/>
          <w:rPrChange w:id="235" w:author="DELL" w:date="2023-04-08T12:12:00Z">
            <w:rPr>
              <w:ins w:id="236" w:author="DELL" w:date="2023-04-08T12:10:00Z"/>
              <w:lang w:bidi="ar-SA"/>
            </w:rPr>
          </w:rPrChange>
        </w:rPr>
        <w:pPrChange w:id="237"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38" w:author="DELL" w:date="2023-04-08T12:10:00Z">
        <w:r w:rsidRPr="0080708E">
          <w:rPr>
            <w:rFonts w:ascii="Times New Roman" w:hAnsi="Times New Roman" w:cs="Times New Roman"/>
            <w:b/>
            <w:sz w:val="24"/>
            <w:szCs w:val="24"/>
            <w:rPrChange w:id="239" w:author="DELL" w:date="2023-04-08T12:12:00Z">
              <w:rPr>
                <w:lang w:bidi="ar-SA"/>
              </w:rPr>
            </w:rPrChange>
          </w:rPr>
          <w:t>Open Issues:</w:t>
        </w:r>
      </w:ins>
    </w:p>
    <w:p w14:paraId="434BFB93" w14:textId="77777777" w:rsidR="00001F2B" w:rsidRPr="0080708E" w:rsidRDefault="00001F2B">
      <w:pPr>
        <w:rPr>
          <w:ins w:id="240" w:author="DELL" w:date="2023-04-08T12:12:00Z"/>
          <w:rFonts w:ascii="Times New Roman" w:hAnsi="Times New Roman" w:cs="Times New Roman"/>
          <w:sz w:val="24"/>
          <w:szCs w:val="24"/>
        </w:rPr>
        <w:pPrChange w:id="241" w:author="DELL" w:date="2023-04-08T12:11:00Z">
          <w:pPr>
            <w:numPr>
              <w:numId w:val="60"/>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ins w:id="242" w:author="DELL" w:date="2023-04-08T12:10:00Z">
        <w:r w:rsidRPr="0080708E">
          <w:rPr>
            <w:rFonts w:ascii="Times New Roman" w:hAnsi="Times New Roman" w:cs="Times New Roman"/>
            <w:sz w:val="24"/>
            <w:szCs w:val="24"/>
            <w:rPrChange w:id="243" w:author="DELL" w:date="2023-04-08T12:11:00Z">
              <w:rPr>
                <w:lang w:bidi="ar-SA"/>
              </w:rPr>
            </w:rPrChange>
          </w:rPr>
          <w:t>How will the system handle cases where the student has submitted multiple applications with conflicting information?</w:t>
        </w:r>
      </w:ins>
    </w:p>
    <w:p w14:paraId="54FF0693" w14:textId="77777777" w:rsidR="006C7512" w:rsidRPr="0080708E" w:rsidRDefault="006C7512" w:rsidP="006C7512">
      <w:pPr>
        <w:rPr>
          <w:rFonts w:ascii="Times New Roman" w:hAnsi="Times New Roman" w:cs="Times New Roman"/>
          <w:sz w:val="24"/>
          <w:szCs w:val="24"/>
        </w:rPr>
      </w:pPr>
    </w:p>
    <w:p w14:paraId="56AC1CE1" w14:textId="77777777" w:rsidR="006C7512" w:rsidRPr="006C7512" w:rsidRDefault="006C7512">
      <w:pPr>
        <w:rPr>
          <w:ins w:id="244" w:author="DELL" w:date="2023-04-08T12:10:00Z"/>
          <w:b/>
          <w:sz w:val="28"/>
          <w:szCs w:val="28"/>
          <w:rPrChange w:id="245" w:author="DELL" w:date="2023-04-08T12:11:00Z">
            <w:rPr>
              <w:ins w:id="246" w:author="DELL" w:date="2023-04-08T12:10:00Z"/>
              <w:lang w:bidi="ar-SA"/>
            </w:rPr>
          </w:rPrChange>
        </w:rPr>
        <w:pPrChange w:id="247" w:author="DELL" w:date="2023-04-08T12:11:00Z">
          <w:pPr>
            <w:numPr>
              <w:numId w:val="60"/>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6C7512">
        <w:rPr>
          <w:b/>
          <w:sz w:val="28"/>
          <w:szCs w:val="28"/>
        </w:rPr>
        <w:t>Use case name: set fee structure:</w:t>
      </w:r>
    </w:p>
    <w:p w14:paraId="23DCB7A9"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Admission System</w:t>
      </w:r>
    </w:p>
    <w:p w14:paraId="657E92A7"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 goal</w:t>
      </w:r>
    </w:p>
    <w:p w14:paraId="43CCFCB7"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Admin</w:t>
      </w:r>
    </w:p>
    <w:p w14:paraId="2A07CF79"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08AF2A61"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Admin: Wants to set the fee structure for the academic year.</w:t>
      </w:r>
    </w:p>
    <w:p w14:paraId="42F98169" w14:textId="77777777" w:rsidR="006C7512"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Students: Want to know the fee structure for the academic year.</w:t>
      </w:r>
    </w:p>
    <w:p w14:paraId="4DE08CF3" w14:textId="77777777" w:rsidR="00704DBA" w:rsidRPr="0080708E" w:rsidRDefault="00704DBA" w:rsidP="006C7512">
      <w:pPr>
        <w:rPr>
          <w:rFonts w:ascii="Times New Roman" w:hAnsi="Times New Roman" w:cs="Times New Roman"/>
          <w:sz w:val="24"/>
          <w:szCs w:val="24"/>
        </w:rPr>
      </w:pPr>
    </w:p>
    <w:p w14:paraId="78E67F7E"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Preconditions:</w:t>
      </w:r>
    </w:p>
    <w:p w14:paraId="3DB6099F"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admin is logged in to the admission system.</w:t>
      </w:r>
    </w:p>
    <w:p w14:paraId="0B9BF48D"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academic year for which the fee structure is to be set has been defined.</w:t>
      </w:r>
    </w:p>
    <w:p w14:paraId="79018C40"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admin has appropriate permissions to set the fee structure.</w:t>
      </w:r>
    </w:p>
    <w:p w14:paraId="4B6E7AF2"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Success Guarantee (or Post conditions):</w:t>
      </w:r>
    </w:p>
    <w:p w14:paraId="686F6DF4"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fee structure for the academic year has been set.</w:t>
      </w:r>
    </w:p>
    <w:p w14:paraId="15DA13E4"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Students, faculty, and staff can access the fee structure information.</w:t>
      </w:r>
    </w:p>
    <w:p w14:paraId="6A39DB08"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4894AD81"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admin navigates to the "Fee Structure" section of the admission system.</w:t>
      </w:r>
    </w:p>
    <w:p w14:paraId="0AD10169"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system displays a form to set the fee structure for the academic year.</w:t>
      </w:r>
    </w:p>
    <w:p w14:paraId="0F2FE0EE"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admin sets the fees for various programs, courses, and categories of students.</w:t>
      </w:r>
    </w:p>
    <w:p w14:paraId="3AD4BE63" w14:textId="77777777" w:rsidR="006C7512" w:rsidRPr="0080708E" w:rsidRDefault="006C7512" w:rsidP="006C7512">
      <w:pPr>
        <w:pStyle w:val="ListParagraph"/>
        <w:numPr>
          <w:ilvl w:val="0"/>
          <w:numId w:val="70"/>
        </w:numPr>
        <w:tabs>
          <w:tab w:val="left" w:pos="3705"/>
        </w:tabs>
        <w:rPr>
          <w:rFonts w:ascii="Times New Roman" w:hAnsi="Times New Roman" w:cs="Times New Roman"/>
          <w:sz w:val="24"/>
          <w:szCs w:val="24"/>
        </w:rPr>
      </w:pPr>
      <w:r w:rsidRPr="0080708E">
        <w:rPr>
          <w:rFonts w:ascii="Times New Roman" w:hAnsi="Times New Roman" w:cs="Times New Roman"/>
          <w:sz w:val="24"/>
          <w:szCs w:val="24"/>
        </w:rPr>
        <w:t>The admin saves the fee structure.</w:t>
      </w:r>
      <w:r w:rsidRPr="0080708E">
        <w:rPr>
          <w:rFonts w:ascii="Times New Roman" w:hAnsi="Times New Roman" w:cs="Times New Roman"/>
          <w:sz w:val="24"/>
          <w:szCs w:val="24"/>
        </w:rPr>
        <w:tab/>
      </w:r>
    </w:p>
    <w:p w14:paraId="0E98B116"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system displays a confirmation message that the fee structure has been set successfully.</w:t>
      </w:r>
    </w:p>
    <w:p w14:paraId="12CE59A9"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The system updates the fee structure information for the academic year.</w:t>
      </w:r>
    </w:p>
    <w:p w14:paraId="11525282" w14:textId="77777777" w:rsidR="006C7512" w:rsidRPr="0080708E" w:rsidRDefault="006C7512" w:rsidP="006C7512">
      <w:pPr>
        <w:pStyle w:val="ListParagraph"/>
        <w:numPr>
          <w:ilvl w:val="0"/>
          <w:numId w:val="70"/>
        </w:numPr>
        <w:rPr>
          <w:rFonts w:ascii="Times New Roman" w:hAnsi="Times New Roman" w:cs="Times New Roman"/>
          <w:sz w:val="24"/>
          <w:szCs w:val="24"/>
        </w:rPr>
      </w:pPr>
      <w:r w:rsidRPr="0080708E">
        <w:rPr>
          <w:rFonts w:ascii="Times New Roman" w:hAnsi="Times New Roman" w:cs="Times New Roman"/>
          <w:sz w:val="24"/>
          <w:szCs w:val="24"/>
        </w:rPr>
        <w:t>Students can access the fee structure information on the admission system.</w:t>
      </w:r>
    </w:p>
    <w:p w14:paraId="1E33FBDA"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4B519DA1"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If the administrator wants to edit the fee structure after it has been set, they can navigate to the "Fee Structure" section and edit the fees.</w:t>
      </w:r>
    </w:p>
    <w:p w14:paraId="1519159D"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If the administrator wants to discard the changes made to the fee structure, they can click on the "Cancel" button on the form.</w:t>
      </w:r>
    </w:p>
    <w:p w14:paraId="7E5EDFA1"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If the administrator wants to set different fees for specific categories of students, such as international students, they can select the appropriate options on the form and set the fees accordingly.</w:t>
      </w:r>
    </w:p>
    <w:p w14:paraId="18B61B27"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1D3C5DCB"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system should validate that the fees set by the administrator are reasonable and consistent with the policies of the institution.</w:t>
      </w:r>
    </w:p>
    <w:p w14:paraId="2FE6F82F"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system should allow the administrator to set the fee structure for different semesters or terms, if applicable.</w:t>
      </w:r>
    </w:p>
    <w:p w14:paraId="4ACBE8D5"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0BB01158"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fee structure form should be accessible on desktop and mobile devices.</w:t>
      </w:r>
    </w:p>
    <w:p w14:paraId="7C9607E6" w14:textId="77777777" w:rsidR="006C7512" w:rsidRPr="0080708E"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The fee structure information should be stored in a database and accessed securely by the admission system.</w:t>
      </w:r>
    </w:p>
    <w:p w14:paraId="22BA05D5" w14:textId="77777777" w:rsidR="006C7512" w:rsidRPr="0080708E" w:rsidRDefault="006C7512" w:rsidP="006C7512">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557E78D8" w14:textId="77777777" w:rsidR="006C7512" w:rsidRDefault="006C7512" w:rsidP="006C7512">
      <w:pPr>
        <w:rPr>
          <w:rFonts w:ascii="Times New Roman" w:hAnsi="Times New Roman" w:cs="Times New Roman"/>
          <w:sz w:val="24"/>
          <w:szCs w:val="24"/>
        </w:rPr>
      </w:pPr>
      <w:r w:rsidRPr="0080708E">
        <w:rPr>
          <w:rFonts w:ascii="Times New Roman" w:hAnsi="Times New Roman" w:cs="Times New Roman"/>
          <w:sz w:val="24"/>
          <w:szCs w:val="24"/>
        </w:rPr>
        <w:t>It may be necessary to communicate the fee structure information to students and other stakeholders through email or other channels</w:t>
      </w:r>
    </w:p>
    <w:p w14:paraId="6FEEE6B5" w14:textId="77777777" w:rsidR="00001377" w:rsidRPr="00001377" w:rsidRDefault="00001377" w:rsidP="006C7512">
      <w:pPr>
        <w:rPr>
          <w:rFonts w:ascii="Times New Roman" w:hAnsi="Times New Roman" w:cs="Times New Roman"/>
          <w:b/>
          <w:color w:val="5B9BD5"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377">
        <w:rPr>
          <w:rFonts w:ascii="Times New Roman" w:hAnsi="Times New Roman" w:cs="Times New Roman"/>
          <w:b/>
          <w:color w:val="5B9BD5"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Brief Level Use Cases:</w:t>
      </w:r>
    </w:p>
    <w:p w14:paraId="3B15B1B4" w14:textId="77777777" w:rsidR="00001377" w:rsidRPr="00271219" w:rsidRDefault="00001377" w:rsidP="00001377">
      <w:pPr>
        <w:pStyle w:val="doclist"/>
        <w:rPr>
          <w:rFonts w:asciiTheme="majorHAnsi" w:eastAsiaTheme="majorEastAsia" w:hAnsiTheme="majorHAnsi" w:cstheme="majorBidi"/>
          <w:b/>
          <w:color w:val="1F4D78" w:themeColor="accent1" w:themeShade="7F"/>
          <w:lang w:bidi="ur-PK"/>
        </w:rPr>
      </w:pPr>
      <w:r>
        <w:rPr>
          <w:rFonts w:asciiTheme="majorHAnsi" w:eastAsiaTheme="majorEastAsia" w:hAnsiTheme="majorHAnsi" w:cstheme="majorBidi"/>
          <w:b/>
          <w:color w:val="1F4D78" w:themeColor="accent1" w:themeShade="7F"/>
          <w:lang w:bidi="ur-PK"/>
        </w:rPr>
        <w:t>Abdullah (FA21-BSE-004</w:t>
      </w:r>
      <w:r w:rsidRPr="00271219">
        <w:rPr>
          <w:rFonts w:asciiTheme="majorHAnsi" w:eastAsiaTheme="majorEastAsia" w:hAnsiTheme="majorHAnsi" w:cstheme="majorBidi"/>
          <w:b/>
          <w:color w:val="1F4D78" w:themeColor="accent1" w:themeShade="7F"/>
          <w:lang w:bidi="ur-PK"/>
        </w:rPr>
        <w:t>):</w:t>
      </w:r>
    </w:p>
    <w:p w14:paraId="4A4F1B49" w14:textId="77777777" w:rsidR="00001377" w:rsidRPr="0080708E" w:rsidRDefault="00001377" w:rsidP="00001377">
      <w:pPr>
        <w:pStyle w:val="doclist"/>
        <w:rPr>
          <w:rFonts w:eastAsiaTheme="majorEastAsia"/>
          <w:b/>
          <w:color w:val="1F4D78" w:themeColor="accent1" w:themeShade="7F"/>
          <w:lang w:bidi="ur-PK"/>
        </w:rPr>
      </w:pPr>
      <w:r w:rsidRPr="0080708E">
        <w:rPr>
          <w:rFonts w:eastAsiaTheme="majorEastAsia"/>
          <w:b/>
          <w:color w:val="1F4D78" w:themeColor="accent1" w:themeShade="7F"/>
          <w:lang w:bidi="ur-PK"/>
        </w:rPr>
        <w:t xml:space="preserve">Use case: </w:t>
      </w:r>
      <w:r>
        <w:rPr>
          <w:b/>
        </w:rPr>
        <w:t>Register</w:t>
      </w:r>
      <w:r w:rsidRPr="0080708E">
        <w:rPr>
          <w:b/>
        </w:rPr>
        <w:t>:</w:t>
      </w:r>
    </w:p>
    <w:p w14:paraId="57D691A4" w14:textId="2EFCF8A9" w:rsidR="00001377" w:rsidRPr="0080708E" w:rsidRDefault="002D5A71" w:rsidP="00001377">
      <w:pPr>
        <w:rPr>
          <w:rFonts w:ascii="Times New Roman" w:hAnsi="Times New Roman" w:cs="Times New Roman"/>
          <w:sz w:val="24"/>
          <w:szCs w:val="24"/>
        </w:rPr>
      </w:pPr>
      <w:r>
        <w:rPr>
          <w:rFonts w:ascii="Times New Roman" w:hAnsi="Times New Roman" w:cs="Times New Roman"/>
          <w:sz w:val="24"/>
          <w:szCs w:val="24"/>
        </w:rPr>
        <w:t xml:space="preserve">When a student </w:t>
      </w:r>
      <w:r w:rsidR="00357B81">
        <w:rPr>
          <w:rFonts w:ascii="Times New Roman" w:hAnsi="Times New Roman" w:cs="Times New Roman"/>
          <w:sz w:val="24"/>
          <w:szCs w:val="24"/>
        </w:rPr>
        <w:t>wants</w:t>
      </w:r>
      <w:r>
        <w:rPr>
          <w:rFonts w:ascii="Times New Roman" w:hAnsi="Times New Roman" w:cs="Times New Roman"/>
          <w:sz w:val="24"/>
          <w:szCs w:val="24"/>
        </w:rPr>
        <w:t xml:space="preserve"> to apply </w:t>
      </w:r>
      <w:r w:rsidR="00357B81">
        <w:rPr>
          <w:rFonts w:ascii="Times New Roman" w:hAnsi="Times New Roman" w:cs="Times New Roman"/>
          <w:sz w:val="24"/>
          <w:szCs w:val="24"/>
        </w:rPr>
        <w:t>in the</w:t>
      </w:r>
      <w:r>
        <w:rPr>
          <w:rFonts w:ascii="Times New Roman" w:hAnsi="Times New Roman" w:cs="Times New Roman"/>
          <w:sz w:val="24"/>
          <w:szCs w:val="24"/>
        </w:rPr>
        <w:t xml:space="preserve"> university </w:t>
      </w:r>
      <w:r w:rsidR="00357B81">
        <w:rPr>
          <w:rFonts w:ascii="Times New Roman" w:hAnsi="Times New Roman" w:cs="Times New Roman"/>
          <w:sz w:val="24"/>
          <w:szCs w:val="24"/>
        </w:rPr>
        <w:t xml:space="preserve">The Registration is the first and the most important step of this system to collect the personal and previous educational detail of the </w:t>
      </w:r>
      <w:r w:rsidR="003F5558">
        <w:rPr>
          <w:rFonts w:ascii="Times New Roman" w:hAnsi="Times New Roman" w:cs="Times New Roman"/>
          <w:sz w:val="24"/>
          <w:szCs w:val="24"/>
        </w:rPr>
        <w:t>student</w:t>
      </w:r>
      <w:r w:rsidR="00357B81">
        <w:rPr>
          <w:rFonts w:ascii="Times New Roman" w:hAnsi="Times New Roman" w:cs="Times New Roman"/>
          <w:sz w:val="24"/>
          <w:szCs w:val="24"/>
        </w:rPr>
        <w:t xml:space="preserve">. the registration feature will use to gather information about students such as their name, contact information, </w:t>
      </w:r>
      <w:r w:rsidR="00821E59">
        <w:rPr>
          <w:rFonts w:ascii="Times New Roman" w:hAnsi="Times New Roman" w:cs="Times New Roman"/>
          <w:sz w:val="24"/>
          <w:szCs w:val="24"/>
        </w:rPr>
        <w:t>login Information (For this System), academic</w:t>
      </w:r>
      <w:r w:rsidR="00357B81">
        <w:rPr>
          <w:rFonts w:ascii="Times New Roman" w:hAnsi="Times New Roman" w:cs="Times New Roman"/>
          <w:sz w:val="24"/>
          <w:szCs w:val="24"/>
        </w:rPr>
        <w:t xml:space="preserve"> history and personal details.</w:t>
      </w:r>
    </w:p>
    <w:p w14:paraId="5D9E1D6A" w14:textId="77777777" w:rsidR="00001377" w:rsidRDefault="00001377" w:rsidP="00001377">
      <w:pPr>
        <w:rPr>
          <w:rFonts w:ascii="Times New Roman" w:hAnsi="Times New Roman" w:cs="Times New Roman"/>
          <w:b/>
          <w:sz w:val="24"/>
          <w:szCs w:val="24"/>
        </w:rPr>
      </w:pPr>
      <w:r w:rsidRPr="0080708E">
        <w:rPr>
          <w:rFonts w:ascii="Times New Roman" w:eastAsiaTheme="majorEastAsia" w:hAnsi="Times New Roman" w:cs="Times New Roman"/>
          <w:b/>
          <w:color w:val="1F4D78" w:themeColor="accent1" w:themeShade="7F"/>
          <w:sz w:val="24"/>
          <w:szCs w:val="24"/>
        </w:rPr>
        <w:t xml:space="preserve">Use case: </w:t>
      </w:r>
      <w:r>
        <w:rPr>
          <w:rFonts w:ascii="Times New Roman" w:hAnsi="Times New Roman" w:cs="Times New Roman"/>
          <w:b/>
          <w:sz w:val="24"/>
          <w:szCs w:val="24"/>
        </w:rPr>
        <w:t>Login</w:t>
      </w:r>
      <w:r w:rsidRPr="0080708E">
        <w:rPr>
          <w:rFonts w:ascii="Times New Roman" w:hAnsi="Times New Roman" w:cs="Times New Roman"/>
          <w:b/>
          <w:sz w:val="24"/>
          <w:szCs w:val="24"/>
        </w:rPr>
        <w:t xml:space="preserve">: </w:t>
      </w:r>
    </w:p>
    <w:p w14:paraId="15DB475F" w14:textId="77777777" w:rsidR="00357B81" w:rsidRPr="00821E59" w:rsidRDefault="00821E59" w:rsidP="00001377">
      <w:pPr>
        <w:rPr>
          <w:rFonts w:ascii="Times New Roman" w:hAnsi="Times New Roman" w:cs="Times New Roman"/>
          <w:sz w:val="24"/>
          <w:szCs w:val="24"/>
        </w:rPr>
      </w:pPr>
      <w:r w:rsidRPr="00821E59">
        <w:rPr>
          <w:rFonts w:ascii="Times New Roman" w:hAnsi="Times New Roman" w:cs="Times New Roman"/>
          <w:sz w:val="24"/>
          <w:szCs w:val="24"/>
        </w:rPr>
        <w:t xml:space="preserve">The </w:t>
      </w:r>
      <w:r>
        <w:rPr>
          <w:rFonts w:ascii="Times New Roman" w:hAnsi="Times New Roman" w:cs="Times New Roman"/>
          <w:sz w:val="24"/>
          <w:szCs w:val="24"/>
        </w:rPr>
        <w:t>Login use case involves both for admin and student. When the user wants to enter in the system they must fill their login detail (User ID, Password) which they register in their Login Information in registration Phase. This feature ensure only authorized users can login to the System.</w:t>
      </w:r>
    </w:p>
    <w:p w14:paraId="184DD584" w14:textId="77777777" w:rsidR="00001377" w:rsidRDefault="00001377" w:rsidP="00001377">
      <w:pPr>
        <w:rPr>
          <w:rFonts w:ascii="Times New Roman" w:hAnsi="Times New Roman" w:cs="Times New Roman"/>
          <w:b/>
          <w:sz w:val="24"/>
          <w:szCs w:val="24"/>
        </w:rPr>
      </w:pPr>
      <w:r w:rsidRPr="0080708E">
        <w:rPr>
          <w:rFonts w:ascii="Times New Roman" w:eastAsiaTheme="majorEastAsia" w:hAnsi="Times New Roman" w:cs="Times New Roman"/>
          <w:b/>
          <w:color w:val="1F4D78" w:themeColor="accent1" w:themeShade="7F"/>
          <w:sz w:val="24"/>
          <w:szCs w:val="24"/>
        </w:rPr>
        <w:t xml:space="preserve">Use case: </w:t>
      </w:r>
      <w:r>
        <w:rPr>
          <w:rFonts w:ascii="Times New Roman" w:hAnsi="Times New Roman" w:cs="Times New Roman"/>
          <w:b/>
          <w:sz w:val="24"/>
          <w:szCs w:val="24"/>
        </w:rPr>
        <w:t>Apply for Admission</w:t>
      </w:r>
      <w:r w:rsidRPr="0080708E">
        <w:rPr>
          <w:rFonts w:ascii="Times New Roman" w:hAnsi="Times New Roman" w:cs="Times New Roman"/>
          <w:b/>
          <w:sz w:val="24"/>
          <w:szCs w:val="24"/>
        </w:rPr>
        <w:t>:</w:t>
      </w:r>
    </w:p>
    <w:p w14:paraId="7D04DFCC" w14:textId="77777777" w:rsidR="009D2A18" w:rsidRDefault="008B3617" w:rsidP="00001377">
      <w:pPr>
        <w:rPr>
          <w:rFonts w:ascii="Times New Roman" w:hAnsi="Times New Roman" w:cs="Times New Roman"/>
          <w:sz w:val="24"/>
          <w:szCs w:val="24"/>
        </w:rPr>
      </w:pPr>
      <w:r>
        <w:rPr>
          <w:rFonts w:ascii="Times New Roman" w:hAnsi="Times New Roman" w:cs="Times New Roman"/>
          <w:sz w:val="24"/>
          <w:szCs w:val="24"/>
        </w:rPr>
        <w:t>The “apply for admission”</w:t>
      </w:r>
      <w:r w:rsidR="009D2A18">
        <w:rPr>
          <w:rFonts w:ascii="Times New Roman" w:hAnsi="Times New Roman" w:cs="Times New Roman"/>
          <w:sz w:val="24"/>
          <w:szCs w:val="24"/>
        </w:rPr>
        <w:t xml:space="preserve"> use case involves the student. The students are allowing to apply for admission respective field according previous educational structure. This feature provides a mechanism for students to pay the application fee online or by getting the print of fee challan.</w:t>
      </w:r>
    </w:p>
    <w:p w14:paraId="3F0A93D0" w14:textId="77777777" w:rsidR="00001377" w:rsidRPr="0080708E" w:rsidRDefault="002D5A71" w:rsidP="00001377">
      <w:pPr>
        <w:rPr>
          <w:rFonts w:ascii="Times New Roman" w:hAnsi="Times New Roman" w:cs="Times New Roman"/>
          <w:b/>
          <w:sz w:val="24"/>
          <w:szCs w:val="24"/>
        </w:rPr>
      </w:pPr>
      <w:r w:rsidRPr="0080708E">
        <w:rPr>
          <w:rFonts w:ascii="Times New Roman" w:eastAsiaTheme="majorEastAsia" w:hAnsi="Times New Roman" w:cs="Times New Roman"/>
          <w:b/>
          <w:color w:val="1F4D78" w:themeColor="accent1" w:themeShade="7F"/>
          <w:sz w:val="24"/>
          <w:szCs w:val="24"/>
        </w:rPr>
        <w:t xml:space="preserve">Use case: </w:t>
      </w:r>
      <w:r w:rsidR="00001377">
        <w:rPr>
          <w:rFonts w:ascii="Times New Roman" w:hAnsi="Times New Roman" w:cs="Times New Roman"/>
          <w:b/>
          <w:sz w:val="24"/>
          <w:szCs w:val="24"/>
        </w:rPr>
        <w:t xml:space="preserve">Generate Admission </w:t>
      </w:r>
      <w:r>
        <w:rPr>
          <w:rFonts w:ascii="Times New Roman" w:hAnsi="Times New Roman" w:cs="Times New Roman"/>
          <w:b/>
          <w:sz w:val="24"/>
          <w:szCs w:val="24"/>
        </w:rPr>
        <w:t>Fee</w:t>
      </w:r>
      <w:r w:rsidR="00001377">
        <w:rPr>
          <w:rFonts w:ascii="Times New Roman" w:hAnsi="Times New Roman" w:cs="Times New Roman"/>
          <w:b/>
          <w:sz w:val="24"/>
          <w:szCs w:val="24"/>
        </w:rPr>
        <w:t xml:space="preserve"> Challan</w:t>
      </w:r>
      <w:r w:rsidR="00001377" w:rsidRPr="0080708E">
        <w:rPr>
          <w:rFonts w:ascii="Times New Roman" w:hAnsi="Times New Roman" w:cs="Times New Roman"/>
          <w:b/>
          <w:sz w:val="24"/>
          <w:szCs w:val="24"/>
        </w:rPr>
        <w:t>:</w:t>
      </w:r>
    </w:p>
    <w:p w14:paraId="13D57266" w14:textId="77777777" w:rsidR="00001377" w:rsidRDefault="009D2A18" w:rsidP="00001377">
      <w:pPr>
        <w:rPr>
          <w:rFonts w:ascii="Times New Roman" w:hAnsi="Times New Roman" w:cs="Times New Roman"/>
          <w:sz w:val="24"/>
          <w:szCs w:val="24"/>
        </w:rPr>
      </w:pPr>
      <w:r>
        <w:rPr>
          <w:rFonts w:ascii="Times New Roman" w:hAnsi="Times New Roman" w:cs="Times New Roman"/>
          <w:sz w:val="24"/>
          <w:szCs w:val="24"/>
        </w:rPr>
        <w:t xml:space="preserve">The Generate Admission Fee Challan </w:t>
      </w:r>
      <w:r w:rsidRPr="0080708E">
        <w:rPr>
          <w:rFonts w:ascii="Times New Roman" w:hAnsi="Times New Roman" w:cs="Times New Roman"/>
          <w:sz w:val="24"/>
          <w:szCs w:val="24"/>
        </w:rPr>
        <w:t>use</w:t>
      </w:r>
      <w:r w:rsidR="00001377" w:rsidRPr="0080708E">
        <w:rPr>
          <w:rFonts w:ascii="Times New Roman" w:hAnsi="Times New Roman" w:cs="Times New Roman"/>
          <w:sz w:val="24"/>
          <w:szCs w:val="24"/>
        </w:rPr>
        <w:t xml:space="preserve"> case involves </w:t>
      </w:r>
      <w:r w:rsidR="008A23E8">
        <w:rPr>
          <w:rFonts w:ascii="Times New Roman" w:hAnsi="Times New Roman" w:cs="Times New Roman"/>
          <w:sz w:val="24"/>
          <w:szCs w:val="24"/>
        </w:rPr>
        <w:t xml:space="preserve">the admin to generate the fee challan for those students who passed their assessment, and listed up in the merit list  </w:t>
      </w:r>
    </w:p>
    <w:p w14:paraId="7E9272BE" w14:textId="77777777" w:rsidR="00546EE4" w:rsidRDefault="00546EE4" w:rsidP="00001377">
      <w:pPr>
        <w:rPr>
          <w:rFonts w:ascii="Times New Roman" w:hAnsi="Times New Roman" w:cs="Times New Roman"/>
          <w:sz w:val="24"/>
          <w:szCs w:val="24"/>
        </w:rPr>
      </w:pPr>
    </w:p>
    <w:p w14:paraId="5348CBFF" w14:textId="77777777" w:rsidR="00546EE4" w:rsidRDefault="00546EE4" w:rsidP="00001377">
      <w:pPr>
        <w:rPr>
          <w:rFonts w:ascii="Times New Roman" w:hAnsi="Times New Roman" w:cs="Times New Roman"/>
          <w:sz w:val="24"/>
          <w:szCs w:val="24"/>
        </w:rPr>
      </w:pPr>
    </w:p>
    <w:p w14:paraId="2AC6E1E9" w14:textId="77777777" w:rsidR="00546EE4" w:rsidRDefault="00546EE4" w:rsidP="00001377">
      <w:pPr>
        <w:rPr>
          <w:rFonts w:ascii="Times New Roman" w:hAnsi="Times New Roman" w:cs="Times New Roman"/>
          <w:sz w:val="24"/>
          <w:szCs w:val="24"/>
        </w:rPr>
      </w:pPr>
    </w:p>
    <w:p w14:paraId="2AD56D2E" w14:textId="77777777" w:rsidR="00546EE4" w:rsidRDefault="00546EE4" w:rsidP="00001377">
      <w:pPr>
        <w:rPr>
          <w:rFonts w:ascii="Times New Roman" w:hAnsi="Times New Roman" w:cs="Times New Roman"/>
          <w:sz w:val="24"/>
          <w:szCs w:val="24"/>
        </w:rPr>
      </w:pPr>
    </w:p>
    <w:p w14:paraId="58CA46C4" w14:textId="77777777" w:rsidR="00546EE4" w:rsidRDefault="00546EE4" w:rsidP="00546EE4">
      <w:pPr>
        <w:pStyle w:val="doclist"/>
      </w:pPr>
    </w:p>
    <w:p w14:paraId="6309AADD" w14:textId="77777777" w:rsidR="00546EE4" w:rsidRDefault="00546EE4" w:rsidP="00546EE4">
      <w:pPr>
        <w:pStyle w:val="Heading2"/>
        <w:rPr>
          <w:b/>
          <w:sz w:val="28"/>
          <w:szCs w:val="28"/>
        </w:rPr>
      </w:pPr>
      <w:bookmarkStart w:id="248" w:name="_Toc131970261"/>
      <w:r>
        <w:rPr>
          <w:b/>
          <w:sz w:val="28"/>
          <w:szCs w:val="28"/>
        </w:rPr>
        <w:t>Fully Dressed Use Cases:</w:t>
      </w:r>
      <w:bookmarkEnd w:id="248"/>
    </w:p>
    <w:p w14:paraId="04ECBC14" w14:textId="77777777" w:rsidR="00546EE4" w:rsidRDefault="00546EE4" w:rsidP="00546EE4">
      <w:pPr>
        <w:pStyle w:val="doclist"/>
        <w:rPr>
          <w:b/>
          <w:color w:val="5B9BD5" w:themeColor="accent1"/>
          <w:sz w:val="28"/>
          <w:szCs w:val="28"/>
        </w:rPr>
      </w:pPr>
      <w:r>
        <w:rPr>
          <w:b/>
          <w:color w:val="5B9BD5" w:themeColor="accent1"/>
          <w:sz w:val="28"/>
          <w:szCs w:val="28"/>
        </w:rPr>
        <w:t>Abdullah (FA21-BSE-004):</w:t>
      </w:r>
    </w:p>
    <w:p w14:paraId="08F7EBF0" w14:textId="77777777" w:rsidR="00546EE4" w:rsidRDefault="00546EE4" w:rsidP="00546EE4">
      <w:pPr>
        <w:pStyle w:val="doclist"/>
        <w:rPr>
          <w:b/>
          <w:color w:val="000000" w:themeColor="text1"/>
          <w:sz w:val="28"/>
          <w:szCs w:val="28"/>
        </w:rPr>
      </w:pPr>
      <w:r>
        <w:rPr>
          <w:b/>
          <w:color w:val="000000" w:themeColor="text1"/>
          <w:sz w:val="28"/>
          <w:szCs w:val="28"/>
        </w:rPr>
        <w:t>Use case: Register:</w:t>
      </w:r>
    </w:p>
    <w:p w14:paraId="2A231128"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xml:space="preserve">  admission system.</w:t>
      </w:r>
    </w:p>
    <w:p w14:paraId="1E560380"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Level:</w:t>
      </w:r>
      <w:r>
        <w:rPr>
          <w:rFonts w:ascii="Times New Roman" w:hAnsi="Times New Roman" w:cs="Times New Roman"/>
          <w:sz w:val="24"/>
          <w:szCs w:val="24"/>
        </w:rPr>
        <w:t xml:space="preserve"> User goal</w:t>
      </w:r>
    </w:p>
    <w:p w14:paraId="64D1026A"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Primary Actor:</w:t>
      </w:r>
      <w:r>
        <w:rPr>
          <w:rFonts w:ascii="Times New Roman" w:hAnsi="Times New Roman" w:cs="Times New Roman"/>
          <w:sz w:val="24"/>
          <w:szCs w:val="24"/>
        </w:rPr>
        <w:t xml:space="preserve"> Student</w:t>
      </w:r>
    </w:p>
    <w:p w14:paraId="41569033"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Stakeholders and Interests:</w:t>
      </w:r>
    </w:p>
    <w:p w14:paraId="30E6B963" w14:textId="15A28C06" w:rsidR="00546EE4" w:rsidRDefault="009D7F46" w:rsidP="00546EE4">
      <w:pPr>
        <w:rPr>
          <w:rFonts w:ascii="Times New Roman" w:hAnsi="Times New Roman" w:cs="Times New Roman"/>
          <w:sz w:val="24"/>
          <w:szCs w:val="24"/>
        </w:rPr>
      </w:pPr>
      <w:r>
        <w:rPr>
          <w:rFonts w:ascii="Times New Roman" w:hAnsi="Times New Roman" w:cs="Times New Roman"/>
          <w:sz w:val="24"/>
          <w:szCs w:val="24"/>
        </w:rPr>
        <w:t>Student wants</w:t>
      </w:r>
      <w:r w:rsidR="00546EE4">
        <w:rPr>
          <w:rFonts w:ascii="Times New Roman" w:hAnsi="Times New Roman" w:cs="Times New Roman"/>
          <w:sz w:val="24"/>
          <w:szCs w:val="24"/>
        </w:rPr>
        <w:t>to add their personal information and educational in the admission system.</w:t>
      </w:r>
    </w:p>
    <w:p w14:paraId="1E62E209"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Admission System: Needs to ensure that the updated information is accurate and secure.</w:t>
      </w:r>
    </w:p>
    <w:p w14:paraId="5286294B"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Preconditions:</w:t>
      </w:r>
    </w:p>
    <w:p w14:paraId="7FEAFAA8"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Internet, Laptop and some documents required for admission.</w:t>
      </w:r>
    </w:p>
    <w:p w14:paraId="749F0C1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student must be logged in to their account.</w:t>
      </w:r>
    </w:p>
    <w:p w14:paraId="14A0DC4D"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Success Guarantee (or Post-conditions):</w:t>
      </w:r>
    </w:p>
    <w:p w14:paraId="7A30441F" w14:textId="04ED0166" w:rsidR="00546EE4" w:rsidRDefault="00546EE4" w:rsidP="00546EE4">
      <w:pPr>
        <w:rPr>
          <w:rFonts w:ascii="Times New Roman" w:hAnsi="Times New Roman" w:cs="Times New Roman"/>
          <w:sz w:val="24"/>
          <w:szCs w:val="24"/>
        </w:rPr>
      </w:pPr>
      <w:r>
        <w:rPr>
          <w:rFonts w:ascii="Times New Roman" w:hAnsi="Times New Roman" w:cs="Times New Roman"/>
          <w:sz w:val="24"/>
          <w:szCs w:val="24"/>
        </w:rPr>
        <w:t xml:space="preserve">The added educational and personal information is saved in the admission system. Login Id is also created through this </w:t>
      </w:r>
      <w:r w:rsidR="005F6BDA">
        <w:rPr>
          <w:rFonts w:ascii="Times New Roman" w:hAnsi="Times New Roman" w:cs="Times New Roman"/>
          <w:sz w:val="24"/>
          <w:szCs w:val="24"/>
        </w:rPr>
        <w:t>information.</w:t>
      </w:r>
    </w:p>
    <w:p w14:paraId="28B24469"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Main Success Scenario (or Basic Flow):</w:t>
      </w:r>
    </w:p>
    <w:p w14:paraId="59F74064" w14:textId="77777777" w:rsidR="00546EE4" w:rsidRDefault="00546EE4"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The student navigates to the "Registration Starts" section of the admission system.</w:t>
      </w:r>
    </w:p>
    <w:p w14:paraId="7D6E2AC5" w14:textId="77777777" w:rsidR="00546EE4" w:rsidRDefault="00546EE4"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The user will get the form in which personal, academic history, login detail will required</w:t>
      </w:r>
    </w:p>
    <w:p w14:paraId="066BBDBB" w14:textId="77777777" w:rsidR="00546EE4" w:rsidRDefault="00546EE4"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The system will create new account on given information</w:t>
      </w:r>
    </w:p>
    <w:p w14:paraId="6E5A73A4" w14:textId="77777777" w:rsidR="00546EE4" w:rsidRDefault="00546EE4"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System send the confirmation link to the accounts details.</w:t>
      </w:r>
    </w:p>
    <w:p w14:paraId="1F134A13" w14:textId="17471911" w:rsidR="00546EE4" w:rsidRDefault="005F6BDA" w:rsidP="00546EE4">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The system</w:t>
      </w:r>
      <w:r w:rsidR="00546EE4">
        <w:rPr>
          <w:rFonts w:ascii="Times New Roman" w:hAnsi="Times New Roman" w:cs="Times New Roman"/>
          <w:sz w:val="24"/>
          <w:szCs w:val="24"/>
        </w:rPr>
        <w:t xml:space="preserve"> will show the login page at the end of the process.</w:t>
      </w:r>
    </w:p>
    <w:p w14:paraId="420D792B"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Extensions (or Alternative Flows):</w:t>
      </w:r>
    </w:p>
    <w:p w14:paraId="19EE3E4A"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student provides invalid information, the system displays an error message and prompts the student to correct the information.</w:t>
      </w:r>
    </w:p>
    <w:p w14:paraId="63D8644A"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student navigates away from the “Register" section without saving their changes, the system prompts the student to confirm if they want to discard the changes or save them.</w:t>
      </w:r>
    </w:p>
    <w:p w14:paraId="7F8C48B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there is a technical issue preventing the system from saving the added information, the system displays an error message and prompts the student to try again later.</w:t>
      </w:r>
    </w:p>
    <w:p w14:paraId="43CD9806"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Special Requirements:</w:t>
      </w:r>
    </w:p>
    <w:p w14:paraId="414E0368"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system should ensure the security of the added personal information and protect it from unauthorized access.</w:t>
      </w:r>
    </w:p>
    <w:p w14:paraId="68E595D4"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Technology and Data Variations List:</w:t>
      </w:r>
    </w:p>
    <w:p w14:paraId="4AB1D92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admission system must be accessible through a web browser or mobile application.</w:t>
      </w:r>
    </w:p>
    <w:p w14:paraId="23E59A85"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personal information fields may vary depending on the admission system's requirements.</w:t>
      </w:r>
    </w:p>
    <w:p w14:paraId="3A65ADDE"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Open Issues:</w:t>
      </w:r>
    </w:p>
    <w:p w14:paraId="69CBF769"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None.</w:t>
      </w:r>
    </w:p>
    <w:p w14:paraId="50DF6836"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Exceptions:</w:t>
      </w:r>
    </w:p>
    <w:p w14:paraId="25ADBD2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there is a technical issue with the system, preventing the announcement from being published, the system will display an error message and notify the administrator of the issue.</w:t>
      </w:r>
    </w:p>
    <w:p w14:paraId="153D68D7"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administrator does not have the necessary permissions to publish an announcement, the system will display an error message and prevent the announcement from being published.</w:t>
      </w:r>
    </w:p>
    <w:p w14:paraId="6FEBCF61" w14:textId="77777777" w:rsidR="00546EE4" w:rsidRDefault="00546EE4" w:rsidP="00546EE4">
      <w:pPr>
        <w:rPr>
          <w:rFonts w:ascii="Times New Roman" w:hAnsi="Times New Roman" w:cs="Times New Roman"/>
          <w:sz w:val="24"/>
          <w:szCs w:val="24"/>
        </w:rPr>
      </w:pPr>
    </w:p>
    <w:p w14:paraId="447F9CD2" w14:textId="77777777" w:rsidR="00546EE4" w:rsidRDefault="00546EE4" w:rsidP="00546EE4">
      <w:pPr>
        <w:rPr>
          <w:rFonts w:ascii="Times New Roman" w:hAnsi="Times New Roman" w:cs="Times New Roman"/>
          <w:sz w:val="28"/>
          <w:szCs w:val="28"/>
        </w:rPr>
      </w:pPr>
      <w:r>
        <w:rPr>
          <w:rFonts w:ascii="Times New Roman" w:hAnsi="Times New Roman" w:cs="Times New Roman"/>
          <w:b/>
          <w:sz w:val="28"/>
          <w:szCs w:val="28"/>
        </w:rPr>
        <w:t>Use Case Name: Login:</w:t>
      </w:r>
    </w:p>
    <w:p w14:paraId="6EB0035F"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xml:space="preserve"> Admission System </w:t>
      </w:r>
    </w:p>
    <w:p w14:paraId="717E409B"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Level:</w:t>
      </w:r>
      <w:r>
        <w:rPr>
          <w:rFonts w:ascii="Times New Roman" w:hAnsi="Times New Roman" w:cs="Times New Roman"/>
          <w:sz w:val="24"/>
          <w:szCs w:val="24"/>
        </w:rPr>
        <w:t xml:space="preserve"> User-goal </w:t>
      </w:r>
    </w:p>
    <w:p w14:paraId="13816622"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Primary Actor:</w:t>
      </w:r>
      <w:r>
        <w:rPr>
          <w:rFonts w:ascii="Times New Roman" w:hAnsi="Times New Roman" w:cs="Times New Roman"/>
          <w:sz w:val="24"/>
          <w:szCs w:val="24"/>
        </w:rPr>
        <w:t xml:space="preserve"> Admin, Student</w:t>
      </w:r>
    </w:p>
    <w:p w14:paraId="6637E883"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Stakeholders and Interests:</w:t>
      </w:r>
    </w:p>
    <w:p w14:paraId="09DFD258"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Prospective students: interested in knowing the admission status and dates.</w:t>
      </w:r>
    </w:p>
    <w:p w14:paraId="6A952AE5"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w:t>
      </w:r>
    </w:p>
    <w:p w14:paraId="779B847B"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Must be register in the system before login.</w:t>
      </w:r>
    </w:p>
    <w:p w14:paraId="2436551A"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User can login by the valid user name, and password. Which is given in registration phase.</w:t>
      </w:r>
    </w:p>
    <w:p w14:paraId="536B8802" w14:textId="77777777" w:rsidR="00546EE4" w:rsidRDefault="00546EE4" w:rsidP="00546EE4">
      <w:pPr>
        <w:rPr>
          <w:rFonts w:ascii="Times New Roman" w:hAnsi="Times New Roman" w:cs="Times New Roman"/>
          <w:sz w:val="24"/>
          <w:szCs w:val="24"/>
        </w:rPr>
      </w:pPr>
    </w:p>
    <w:p w14:paraId="5F4D8C17"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Success Guarantee (or Post conditions):</w:t>
      </w:r>
    </w:p>
    <w:p w14:paraId="3D04469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User can only login with the correct user name and password.</w:t>
      </w:r>
    </w:p>
    <w:p w14:paraId="6815E354"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use is granted access to the system and is able to access their personalized dashboard or home page.</w:t>
      </w:r>
    </w:p>
    <w:p w14:paraId="2ABEF5BE"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Main Success Scenario (or Basic Flow):</w:t>
      </w:r>
    </w:p>
    <w:p w14:paraId="7AE646E6" w14:textId="77777777" w:rsidR="00546EE4" w:rsidRDefault="00546EE4" w:rsidP="00546EE4">
      <w:pPr>
        <w:pStyle w:val="selectable-text"/>
        <w:numPr>
          <w:ilvl w:val="0"/>
          <w:numId w:val="72"/>
        </w:numPr>
      </w:pPr>
      <w:r>
        <w:rPr>
          <w:rStyle w:val="selectable-text1"/>
        </w:rPr>
        <w:t>The main success scenario for the "Login" use case in an admission management system typically involves the following steps:</w:t>
      </w:r>
    </w:p>
    <w:p w14:paraId="6F3ACD54" w14:textId="77777777" w:rsidR="00546EE4" w:rsidRDefault="00546EE4" w:rsidP="00546EE4">
      <w:pPr>
        <w:pStyle w:val="selectable-text"/>
        <w:numPr>
          <w:ilvl w:val="0"/>
          <w:numId w:val="72"/>
        </w:numPr>
      </w:pPr>
      <w:r>
        <w:rPr>
          <w:rStyle w:val="selectable-text1"/>
        </w:rPr>
        <w:t>The user navigates to the login page and enters their username and password.</w:t>
      </w:r>
    </w:p>
    <w:p w14:paraId="3DE3FF62" w14:textId="77777777" w:rsidR="00546EE4" w:rsidRDefault="00546EE4" w:rsidP="00546EE4">
      <w:pPr>
        <w:pStyle w:val="selectable-text"/>
        <w:numPr>
          <w:ilvl w:val="0"/>
          <w:numId w:val="72"/>
        </w:numPr>
      </w:pPr>
      <w:r>
        <w:rPr>
          <w:rStyle w:val="selectable-text1"/>
        </w:rPr>
        <w:t>The system validates the user's credentials and checks if they are authorized to access the system.</w:t>
      </w:r>
    </w:p>
    <w:p w14:paraId="6EC933C8" w14:textId="77777777" w:rsidR="00546EE4" w:rsidRDefault="00546EE4" w:rsidP="00546EE4">
      <w:pPr>
        <w:pStyle w:val="selectable-text"/>
        <w:numPr>
          <w:ilvl w:val="0"/>
          <w:numId w:val="72"/>
        </w:numPr>
      </w:pPr>
      <w:r>
        <w:rPr>
          <w:rStyle w:val="selectable-text1"/>
        </w:rPr>
        <w:t>If the credentials are valid and the user is authorized, the system grants access to the user and displays their personalized dashboard or home page.</w:t>
      </w:r>
    </w:p>
    <w:p w14:paraId="37D4700D" w14:textId="77777777" w:rsidR="00546EE4" w:rsidRDefault="00546EE4" w:rsidP="00546EE4">
      <w:pPr>
        <w:pStyle w:val="selectable-text"/>
        <w:numPr>
          <w:ilvl w:val="0"/>
          <w:numId w:val="72"/>
        </w:numPr>
      </w:pPr>
      <w:r>
        <w:rPr>
          <w:rStyle w:val="selectable-text1"/>
        </w:rPr>
        <w:t>The user can then access the features and functionality available to them based on their role within the system, such as applying for admission, checking their application status, or accessing administrative features.</w:t>
      </w:r>
    </w:p>
    <w:p w14:paraId="6BDB67E1" w14:textId="77777777" w:rsidR="00546EE4" w:rsidRDefault="00546EE4" w:rsidP="00546EE4">
      <w:pPr>
        <w:pStyle w:val="selectable-text"/>
        <w:numPr>
          <w:ilvl w:val="0"/>
          <w:numId w:val="72"/>
        </w:numPr>
      </w:pPr>
      <w:r>
        <w:rPr>
          <w:rStyle w:val="selectable-text1"/>
        </w:rPr>
        <w:t>The system tracks the user's activity within the system, which can be used for reporting and analysis purposes.</w:t>
      </w:r>
    </w:p>
    <w:p w14:paraId="5B2D15AD"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Special Requirements:</w:t>
      </w:r>
    </w:p>
    <w:p w14:paraId="6BA58043" w14:textId="77777777" w:rsidR="00546EE4" w:rsidRDefault="00546EE4" w:rsidP="00546EE4">
      <w:pPr>
        <w:pStyle w:val="selectable-text"/>
        <w:numPr>
          <w:ilvl w:val="0"/>
          <w:numId w:val="73"/>
        </w:numPr>
      </w:pPr>
      <w:r>
        <w:rPr>
          <w:rStyle w:val="selectable-text1"/>
          <w:b/>
        </w:rPr>
        <w:t>Security:</w:t>
      </w:r>
      <w:r>
        <w:rPr>
          <w:rStyle w:val="selectable-text1"/>
        </w:rPr>
        <w:t xml:space="preserve"> The login process must be secure to prevent unauthorized access to the system. This can include features such as password encryption, two-factor authentication, and session timeouts to protect user accounts.</w:t>
      </w:r>
    </w:p>
    <w:p w14:paraId="47367231" w14:textId="77777777" w:rsidR="00546EE4" w:rsidRDefault="00546EE4" w:rsidP="00546EE4">
      <w:pPr>
        <w:pStyle w:val="selectable-text"/>
        <w:numPr>
          <w:ilvl w:val="0"/>
          <w:numId w:val="73"/>
        </w:numPr>
      </w:pPr>
      <w:r>
        <w:rPr>
          <w:rStyle w:val="selectable-text1"/>
          <w:b/>
        </w:rPr>
        <w:t>Role-based access control:</w:t>
      </w:r>
      <w:r>
        <w:rPr>
          <w:rStyle w:val="selectable-text1"/>
        </w:rPr>
        <w:t xml:space="preserve"> The system must have role-based access control to ensure that users are only able to access features and functionality that are relevant to their role within the system.</w:t>
      </w:r>
    </w:p>
    <w:p w14:paraId="0EC7925A" w14:textId="77777777" w:rsidR="00546EE4" w:rsidRDefault="00546EE4" w:rsidP="00546EE4">
      <w:pPr>
        <w:pStyle w:val="selectable-text"/>
        <w:numPr>
          <w:ilvl w:val="0"/>
          <w:numId w:val="73"/>
        </w:numPr>
      </w:pPr>
      <w:r>
        <w:rPr>
          <w:rStyle w:val="selectable-text1"/>
          <w:b/>
        </w:rPr>
        <w:t>Integration with user management systems:</w:t>
      </w:r>
      <w:r>
        <w:rPr>
          <w:rStyle w:val="selectable-text1"/>
        </w:rPr>
        <w:t xml:space="preserve"> The system should be able to integrate with user management systems, such as LDAP or Active Directory, to simplify user authentication and management.</w:t>
      </w:r>
    </w:p>
    <w:p w14:paraId="1946444A" w14:textId="77777777" w:rsidR="00546EE4" w:rsidRDefault="00546EE4" w:rsidP="00546EE4">
      <w:pPr>
        <w:pStyle w:val="selectable-text"/>
        <w:numPr>
          <w:ilvl w:val="0"/>
          <w:numId w:val="73"/>
        </w:numPr>
      </w:pPr>
      <w:r>
        <w:rPr>
          <w:rStyle w:val="selectable-text1"/>
          <w:b/>
        </w:rPr>
        <w:t>Password recovery:</w:t>
      </w:r>
      <w:r>
        <w:rPr>
          <w:rStyle w:val="selectable-text1"/>
        </w:rPr>
        <w:t xml:space="preserve"> The system should provide a password recovery mechanism to allow users to reset their passwords if they forget them.</w:t>
      </w:r>
    </w:p>
    <w:p w14:paraId="37B68A33" w14:textId="77777777" w:rsidR="00546EE4" w:rsidRDefault="00546EE4" w:rsidP="00546EE4">
      <w:pPr>
        <w:pStyle w:val="selectable-text"/>
        <w:numPr>
          <w:ilvl w:val="0"/>
          <w:numId w:val="73"/>
        </w:numPr>
      </w:pPr>
      <w:r>
        <w:rPr>
          <w:rStyle w:val="selectable-text1"/>
          <w:b/>
        </w:rPr>
        <w:t>User feedback</w:t>
      </w:r>
      <w:r>
        <w:rPr>
          <w:rStyle w:val="selectable-text1"/>
        </w:rPr>
        <w:t>: The system should provide feedback to the user during the login process, such as error messages for invalid login credentials or notifications for expired passwords.</w:t>
      </w:r>
    </w:p>
    <w:p w14:paraId="70E08CA8"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Technology and Data Variations List:</w:t>
      </w:r>
    </w:p>
    <w:p w14:paraId="718109D5"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admission system should be accessible via web browsers on desktops, laptops, and mobile devices.</w:t>
      </w:r>
    </w:p>
    <w:p w14:paraId="7E63138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announcement section of the admission system should support text, images, and videos.</w:t>
      </w:r>
    </w:p>
    <w:p w14:paraId="39F0480E" w14:textId="77777777" w:rsidR="00546EE4" w:rsidRDefault="00546EE4" w:rsidP="00546EE4">
      <w:pPr>
        <w:rPr>
          <w:rFonts w:ascii="Times New Roman" w:hAnsi="Times New Roman" w:cs="Times New Roman"/>
          <w:b/>
          <w:sz w:val="24"/>
          <w:szCs w:val="24"/>
        </w:rPr>
      </w:pPr>
    </w:p>
    <w:p w14:paraId="1201D198" w14:textId="77777777" w:rsidR="00704DBA" w:rsidRDefault="00704DBA" w:rsidP="00546EE4">
      <w:pPr>
        <w:rPr>
          <w:rFonts w:ascii="Times New Roman" w:hAnsi="Times New Roman" w:cs="Times New Roman"/>
          <w:b/>
          <w:sz w:val="24"/>
          <w:szCs w:val="24"/>
        </w:rPr>
      </w:pPr>
    </w:p>
    <w:p w14:paraId="249BEC71" w14:textId="77777777" w:rsidR="00704DBA" w:rsidRDefault="00704DBA" w:rsidP="00546EE4">
      <w:pPr>
        <w:rPr>
          <w:rFonts w:ascii="Times New Roman" w:hAnsi="Times New Roman" w:cs="Times New Roman"/>
          <w:b/>
          <w:sz w:val="24"/>
          <w:szCs w:val="24"/>
        </w:rPr>
      </w:pPr>
    </w:p>
    <w:p w14:paraId="5209153B"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Exceptions:</w:t>
      </w:r>
    </w:p>
    <w:p w14:paraId="41805199" w14:textId="77777777" w:rsidR="00546EE4" w:rsidRDefault="00546EE4" w:rsidP="00546EE4">
      <w:r>
        <w:rPr>
          <w:b/>
        </w:rPr>
        <w:t>Invalid username or password:</w:t>
      </w:r>
      <w:r>
        <w:t xml:space="preserve"> The system may detect that the username or password entered by the user is incorrect. In this case, the system should display an error message informing the user that their login attempt was unsuccessful and prompting them to re-enter their login credentials.</w:t>
      </w:r>
    </w:p>
    <w:p w14:paraId="72C73A43" w14:textId="77777777" w:rsidR="00546EE4" w:rsidRDefault="00546EE4">
      <w:pPr>
        <w:rPr>
          <w:ins w:id="249" w:author="DELL" w:date="2023-04-08T12:10:00Z"/>
          <w:rFonts w:ascii="Times New Roman" w:hAnsi="Times New Roman" w:cs="Times New Roman"/>
          <w:b/>
          <w:sz w:val="28"/>
          <w:szCs w:val="28"/>
        </w:rPr>
        <w:pPrChange w:id="250" w:author="DELL" w:date="2023-04-08T12:11:00Z">
          <w:pPr>
            <w:pBdr>
              <w:top w:val="single" w:sz="2" w:space="0" w:color="D9D9E3"/>
              <w:left w:val="single" w:sz="2" w:space="0" w:color="D9D9E3"/>
              <w:bottom w:val="single" w:sz="2" w:space="0" w:color="D9D9E3"/>
              <w:right w:val="single" w:sz="2" w:space="0" w:color="D9D9E3"/>
            </w:pBdr>
            <w:shd w:val="clear" w:color="auto" w:fill="444654"/>
            <w:spacing w:after="300" w:line="240" w:lineRule="auto"/>
          </w:pPr>
        </w:pPrChange>
      </w:pPr>
      <w:ins w:id="251" w:author="DELL" w:date="2023-04-08T12:10:00Z">
        <w:r>
          <w:rPr>
            <w:rFonts w:ascii="Times New Roman" w:hAnsi="Times New Roman" w:cs="Times New Roman"/>
            <w:b/>
            <w:sz w:val="28"/>
            <w:szCs w:val="28"/>
            <w:rPrChange w:id="252" w:author="DELL" w:date="2023-04-08T12:11:00Z">
              <w:rPr/>
            </w:rPrChange>
          </w:rPr>
          <w:t xml:space="preserve">Use Case Name: </w:t>
        </w:r>
      </w:ins>
      <w:r>
        <w:rPr>
          <w:rFonts w:ascii="Times New Roman" w:hAnsi="Times New Roman" w:cs="Times New Roman"/>
          <w:b/>
          <w:sz w:val="28"/>
          <w:szCs w:val="28"/>
        </w:rPr>
        <w:t>Apply for Admission</w:t>
      </w:r>
      <w:ins w:id="253" w:author="DELL" w:date="2023-04-08T12:11:00Z">
        <w:r>
          <w:rPr>
            <w:rFonts w:ascii="Times New Roman" w:hAnsi="Times New Roman" w:cs="Times New Roman"/>
            <w:b/>
            <w:sz w:val="28"/>
            <w:szCs w:val="28"/>
          </w:rPr>
          <w:t>:</w:t>
        </w:r>
      </w:ins>
    </w:p>
    <w:p w14:paraId="60131AD1" w14:textId="77777777" w:rsidR="00546EE4" w:rsidRDefault="00546EE4">
      <w:pPr>
        <w:rPr>
          <w:ins w:id="254" w:author="DELL" w:date="2023-04-08T12:10:00Z"/>
          <w:rFonts w:ascii="Times New Roman" w:hAnsi="Times New Roman" w:cs="Times New Roman"/>
          <w:sz w:val="24"/>
          <w:szCs w:val="24"/>
        </w:rPr>
        <w:pPrChange w:id="255"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56" w:author="DELL" w:date="2023-04-08T12:10:00Z">
        <w:r>
          <w:rPr>
            <w:rFonts w:ascii="Times New Roman" w:hAnsi="Times New Roman" w:cs="Times New Roman"/>
            <w:b/>
            <w:sz w:val="24"/>
            <w:szCs w:val="24"/>
            <w:rPrChange w:id="257" w:author="DELL" w:date="2023-04-08T12:11:00Z">
              <w:rPr>
                <w:lang w:bidi="ar-SA"/>
              </w:rPr>
            </w:rPrChange>
          </w:rPr>
          <w:t>Scope:</w:t>
        </w:r>
        <w:r>
          <w:rPr>
            <w:rFonts w:ascii="Times New Roman" w:hAnsi="Times New Roman" w:cs="Times New Roman"/>
            <w:sz w:val="24"/>
            <w:szCs w:val="24"/>
            <w:rPrChange w:id="258" w:author="DELL" w:date="2023-04-08T12:11:00Z">
              <w:rPr>
                <w:lang w:bidi="ar-SA"/>
              </w:rPr>
            </w:rPrChange>
          </w:rPr>
          <w:t xml:space="preserve"> Admission system</w:t>
        </w:r>
      </w:ins>
    </w:p>
    <w:p w14:paraId="57F8B524" w14:textId="77777777" w:rsidR="00546EE4" w:rsidRDefault="00546EE4">
      <w:pPr>
        <w:rPr>
          <w:ins w:id="259" w:author="DELL" w:date="2023-04-08T12:10:00Z"/>
          <w:rFonts w:ascii="Times New Roman" w:hAnsi="Times New Roman" w:cs="Times New Roman"/>
          <w:sz w:val="24"/>
          <w:szCs w:val="24"/>
        </w:rPr>
        <w:pPrChange w:id="260"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61" w:author="DELL" w:date="2023-04-08T12:10:00Z">
        <w:r>
          <w:rPr>
            <w:rFonts w:ascii="Times New Roman" w:hAnsi="Times New Roman" w:cs="Times New Roman"/>
            <w:b/>
            <w:sz w:val="24"/>
            <w:szCs w:val="24"/>
            <w:rPrChange w:id="262" w:author="DELL" w:date="2023-04-08T12:11:00Z">
              <w:rPr>
                <w:lang w:bidi="ar-SA"/>
              </w:rPr>
            </w:rPrChange>
          </w:rPr>
          <w:t>Level:</w:t>
        </w:r>
        <w:r>
          <w:rPr>
            <w:rFonts w:ascii="Times New Roman" w:hAnsi="Times New Roman" w:cs="Times New Roman"/>
            <w:sz w:val="24"/>
            <w:szCs w:val="24"/>
            <w:rPrChange w:id="263" w:author="DELL" w:date="2023-04-08T12:11:00Z">
              <w:rPr>
                <w:lang w:bidi="ar-SA"/>
              </w:rPr>
            </w:rPrChange>
          </w:rPr>
          <w:t xml:space="preserve"> User goal</w:t>
        </w:r>
      </w:ins>
    </w:p>
    <w:p w14:paraId="7B4A1186" w14:textId="77777777" w:rsidR="00546EE4" w:rsidRDefault="00546EE4">
      <w:pPr>
        <w:rPr>
          <w:ins w:id="264" w:author="DELL" w:date="2023-04-08T12:10:00Z"/>
          <w:rFonts w:ascii="Times New Roman" w:hAnsi="Times New Roman" w:cs="Times New Roman"/>
          <w:sz w:val="24"/>
          <w:szCs w:val="24"/>
        </w:rPr>
        <w:pPrChange w:id="265"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66" w:author="DELL" w:date="2023-04-08T12:10:00Z">
        <w:r>
          <w:rPr>
            <w:rFonts w:ascii="Times New Roman" w:hAnsi="Times New Roman" w:cs="Times New Roman"/>
            <w:b/>
            <w:sz w:val="24"/>
            <w:szCs w:val="24"/>
            <w:rPrChange w:id="267" w:author="DELL" w:date="2023-04-08T12:11:00Z">
              <w:rPr>
                <w:lang w:bidi="ar-SA"/>
              </w:rPr>
            </w:rPrChange>
          </w:rPr>
          <w:t>Primary Actor:</w:t>
        </w:r>
        <w:r>
          <w:rPr>
            <w:rFonts w:ascii="Times New Roman" w:hAnsi="Times New Roman" w:cs="Times New Roman"/>
            <w:sz w:val="24"/>
            <w:szCs w:val="24"/>
          </w:rPr>
          <w:t xml:space="preserve"> </w:t>
        </w:r>
      </w:ins>
      <w:r>
        <w:rPr>
          <w:rFonts w:ascii="Times New Roman" w:hAnsi="Times New Roman" w:cs="Times New Roman"/>
          <w:sz w:val="24"/>
          <w:szCs w:val="24"/>
        </w:rPr>
        <w:t>Student</w:t>
      </w:r>
    </w:p>
    <w:p w14:paraId="638F2DA6" w14:textId="77777777" w:rsidR="00546EE4" w:rsidRDefault="00546EE4">
      <w:pPr>
        <w:rPr>
          <w:ins w:id="268" w:author="DELL" w:date="2023-04-08T12:10:00Z"/>
          <w:rFonts w:ascii="Times New Roman" w:hAnsi="Times New Roman" w:cs="Times New Roman"/>
          <w:b/>
          <w:sz w:val="24"/>
          <w:szCs w:val="24"/>
        </w:rPr>
        <w:pPrChange w:id="269"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70" w:author="DELL" w:date="2023-04-08T12:10:00Z">
        <w:r>
          <w:rPr>
            <w:rFonts w:ascii="Times New Roman" w:hAnsi="Times New Roman" w:cs="Times New Roman"/>
            <w:b/>
            <w:sz w:val="24"/>
            <w:szCs w:val="24"/>
            <w:rPrChange w:id="271" w:author="DELL" w:date="2023-04-08T12:11:00Z">
              <w:rPr>
                <w:lang w:bidi="ar-SA"/>
              </w:rPr>
            </w:rPrChange>
          </w:rPr>
          <w:t>Stakeholders and Interests:</w:t>
        </w:r>
      </w:ins>
    </w:p>
    <w:p w14:paraId="06D72FC5" w14:textId="77777777" w:rsidR="00546EE4" w:rsidRDefault="00546EE4">
      <w:pPr>
        <w:rPr>
          <w:ins w:id="272" w:author="DELL" w:date="2023-04-08T12:10:00Z"/>
          <w:rFonts w:ascii="Times New Roman" w:hAnsi="Times New Roman" w:cs="Times New Roman"/>
          <w:sz w:val="24"/>
          <w:szCs w:val="24"/>
        </w:rPr>
        <w:pPrChange w:id="273"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274" w:author="DELL" w:date="2023-04-08T12:10:00Z">
        <w:r>
          <w:rPr>
            <w:rFonts w:ascii="Times New Roman" w:hAnsi="Times New Roman" w:cs="Times New Roman"/>
            <w:sz w:val="24"/>
            <w:szCs w:val="24"/>
          </w:rPr>
          <w:t>Admin</w:t>
        </w:r>
        <w:r>
          <w:rPr>
            <w:rFonts w:ascii="Times New Roman" w:hAnsi="Times New Roman" w:cs="Times New Roman"/>
            <w:sz w:val="24"/>
            <w:szCs w:val="24"/>
            <w:rPrChange w:id="275" w:author="DELL" w:date="2023-04-08T12:11:00Z">
              <w:rPr>
                <w:lang w:bidi="ar-SA"/>
              </w:rPr>
            </w:rPrChange>
          </w:rPr>
          <w:t>: verify a student's information to ensure accuracy and authenticity.</w:t>
        </w:r>
      </w:ins>
    </w:p>
    <w:p w14:paraId="085052B7" w14:textId="77777777" w:rsidR="00546EE4" w:rsidRDefault="00546EE4">
      <w:pPr>
        <w:rPr>
          <w:ins w:id="276" w:author="DELL" w:date="2023-04-08T12:10:00Z"/>
          <w:rFonts w:ascii="Times New Roman" w:hAnsi="Times New Roman" w:cs="Times New Roman"/>
          <w:sz w:val="24"/>
          <w:szCs w:val="24"/>
        </w:rPr>
        <w:pPrChange w:id="277"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278" w:author="DELL" w:date="2023-04-08T12:10:00Z">
        <w:r>
          <w:rPr>
            <w:rFonts w:ascii="Times New Roman" w:hAnsi="Times New Roman" w:cs="Times New Roman"/>
            <w:sz w:val="24"/>
            <w:szCs w:val="24"/>
            <w:rPrChange w:id="279" w:author="DELL" w:date="2023-04-08T12:11:00Z">
              <w:rPr>
                <w:lang w:bidi="ar-SA"/>
              </w:rPr>
            </w:rPrChange>
          </w:rPr>
          <w:t>Student: information to be accurately represented in the admission system.</w:t>
        </w:r>
      </w:ins>
    </w:p>
    <w:p w14:paraId="0C81E829" w14:textId="77777777" w:rsidR="00546EE4" w:rsidRDefault="00546EE4">
      <w:pPr>
        <w:rPr>
          <w:ins w:id="280" w:author="DELL" w:date="2023-04-08T12:10:00Z"/>
          <w:rFonts w:ascii="Times New Roman" w:hAnsi="Times New Roman" w:cs="Times New Roman"/>
          <w:b/>
          <w:sz w:val="24"/>
          <w:szCs w:val="24"/>
        </w:rPr>
        <w:pPrChange w:id="281"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82" w:author="DELL" w:date="2023-04-08T12:10:00Z">
        <w:r>
          <w:rPr>
            <w:rFonts w:ascii="Times New Roman" w:hAnsi="Times New Roman" w:cs="Times New Roman"/>
            <w:b/>
            <w:sz w:val="24"/>
            <w:szCs w:val="24"/>
            <w:rPrChange w:id="283" w:author="DELL" w:date="2023-04-08T12:11:00Z">
              <w:rPr>
                <w:lang w:bidi="ar-SA"/>
              </w:rPr>
            </w:rPrChange>
          </w:rPr>
          <w:t>Preconditions:</w:t>
        </w:r>
      </w:ins>
    </w:p>
    <w:p w14:paraId="6EB430C7" w14:textId="77777777" w:rsidR="00546EE4" w:rsidRDefault="00546EE4" w:rsidP="00546EE4">
      <w:pPr>
        <w:pStyle w:val="selectable-text"/>
      </w:pPr>
      <w:r>
        <w:rPr>
          <w:rStyle w:val="selectable-text1"/>
        </w:rPr>
        <w:t>The user has already registered and has a valid account in the admission management system.</w:t>
      </w:r>
    </w:p>
    <w:p w14:paraId="11C031DD" w14:textId="77777777" w:rsidR="00546EE4" w:rsidRDefault="00546EE4" w:rsidP="00546EE4">
      <w:pPr>
        <w:pStyle w:val="selectable-text"/>
      </w:pPr>
      <w:r>
        <w:rPr>
          <w:rStyle w:val="selectable-text1"/>
        </w:rPr>
        <w:t>The user has reviewed the admission requirements and has determined that they are eligible to apply.</w:t>
      </w:r>
    </w:p>
    <w:p w14:paraId="1545B099" w14:textId="77777777" w:rsidR="00546EE4" w:rsidRDefault="00546EE4" w:rsidP="00546EE4">
      <w:pPr>
        <w:pStyle w:val="selectable-text"/>
      </w:pPr>
      <w:r>
        <w:rPr>
          <w:rStyle w:val="selectable-text1"/>
        </w:rPr>
        <w:t>The user has gathered all necessary information and documents required for the application, such as academic transcripts, personal statements, test scores, and letters of recommendation.</w:t>
      </w:r>
    </w:p>
    <w:p w14:paraId="2D9491BC" w14:textId="77777777" w:rsidR="00546EE4" w:rsidRDefault="00546EE4">
      <w:pPr>
        <w:rPr>
          <w:ins w:id="284" w:author="DELL" w:date="2023-04-08T12:10:00Z"/>
          <w:rFonts w:ascii="Times New Roman" w:hAnsi="Times New Roman" w:cs="Times New Roman"/>
          <w:b/>
          <w:sz w:val="24"/>
          <w:szCs w:val="24"/>
        </w:rPr>
        <w:pPrChange w:id="285"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286" w:author="DELL" w:date="2023-04-08T12:10:00Z">
        <w:r>
          <w:rPr>
            <w:rFonts w:ascii="Times New Roman" w:hAnsi="Times New Roman" w:cs="Times New Roman"/>
            <w:b/>
            <w:sz w:val="24"/>
            <w:szCs w:val="24"/>
            <w:rPrChange w:id="287" w:author="DELL" w:date="2023-04-08T12:11:00Z">
              <w:rPr>
                <w:lang w:bidi="ar-SA"/>
              </w:rPr>
            </w:rPrChange>
          </w:rPr>
          <w:t>Success Guarantee (or Post-conditions):</w:t>
        </w:r>
      </w:ins>
    </w:p>
    <w:p w14:paraId="37A79CF5" w14:textId="51671CC4" w:rsidR="00546EE4" w:rsidRDefault="00546EE4">
      <w:pPr>
        <w:rPr>
          <w:rFonts w:ascii="Times New Roman" w:hAnsi="Times New Roman" w:cs="Times New Roman"/>
          <w:sz w:val="24"/>
          <w:szCs w:val="24"/>
        </w:rPr>
        <w:pPrChange w:id="288"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289" w:author="DELL" w:date="2023-04-08T12:10:00Z">
        <w:r>
          <w:rPr>
            <w:rFonts w:ascii="Times New Roman" w:hAnsi="Times New Roman" w:cs="Times New Roman"/>
            <w:sz w:val="24"/>
            <w:szCs w:val="24"/>
            <w:rPrChange w:id="290" w:author="DELL" w:date="2023-04-08T12:11:00Z">
              <w:rPr>
                <w:lang w:bidi="ar-SA"/>
              </w:rPr>
            </w:rPrChange>
          </w:rPr>
          <w:t xml:space="preserve">The </w:t>
        </w:r>
      </w:ins>
      <w:r w:rsidR="00397BAD">
        <w:rPr>
          <w:rFonts w:ascii="Times New Roman" w:hAnsi="Times New Roman" w:cs="Times New Roman"/>
          <w:sz w:val="24"/>
          <w:szCs w:val="24"/>
        </w:rPr>
        <w:t>Admins</w:t>
      </w:r>
      <w:ins w:id="291" w:author="DELL" w:date="2023-04-08T12:10:00Z">
        <w:r>
          <w:rPr>
            <w:rFonts w:ascii="Times New Roman" w:hAnsi="Times New Roman" w:cs="Times New Roman"/>
            <w:sz w:val="24"/>
            <w:szCs w:val="24"/>
            <w:rPrChange w:id="292" w:author="DELL" w:date="2023-04-08T12:11:00Z">
              <w:rPr>
                <w:lang w:bidi="ar-SA"/>
              </w:rPr>
            </w:rPrChange>
          </w:rPr>
          <w:t xml:space="preserve"> verifies the student's information.</w:t>
        </w:r>
      </w:ins>
    </w:p>
    <w:p w14:paraId="343D3DAB" w14:textId="77777777" w:rsidR="00546EE4" w:rsidRDefault="00546EE4" w:rsidP="00546EE4">
      <w:pPr>
        <w:pStyle w:val="selectable-text"/>
        <w:rPr>
          <w:ins w:id="293" w:author="DELL" w:date="2023-04-08T12:10:00Z"/>
        </w:rPr>
      </w:pPr>
      <w:r>
        <w:rPr>
          <w:rStyle w:val="selectable-text1"/>
        </w:rPr>
        <w:t>The user has accessed the "Apply for admission" feature within the system, either through their personalized dashboard or by navigating to the appropriate page within the system.</w:t>
      </w:r>
    </w:p>
    <w:p w14:paraId="2C739AB8" w14:textId="77777777" w:rsidR="00546EE4" w:rsidRDefault="00546EE4">
      <w:pPr>
        <w:rPr>
          <w:rFonts w:ascii="Times New Roman" w:hAnsi="Times New Roman" w:cs="Times New Roman"/>
          <w:sz w:val="24"/>
          <w:szCs w:val="24"/>
        </w:rPr>
        <w:pPrChange w:id="294"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295" w:author="DELL" w:date="2023-04-08T12:10:00Z">
        <w:r>
          <w:rPr>
            <w:rFonts w:ascii="Times New Roman" w:hAnsi="Times New Roman" w:cs="Times New Roman"/>
            <w:sz w:val="24"/>
            <w:szCs w:val="24"/>
            <w:rPrChange w:id="296" w:author="DELL" w:date="2023-04-08T12:11:00Z">
              <w:rPr>
                <w:lang w:bidi="ar-SA"/>
              </w:rPr>
            </w:rPrChange>
          </w:rPr>
          <w:t>The student's information is marked as verified in the admission system.</w:t>
        </w:r>
      </w:ins>
    </w:p>
    <w:p w14:paraId="6A035743" w14:textId="77777777" w:rsidR="00546EE4" w:rsidRDefault="00546EE4" w:rsidP="00546EE4">
      <w:pPr>
        <w:rPr>
          <w:rFonts w:ascii="Times New Roman" w:hAnsi="Times New Roman" w:cs="Times New Roman"/>
          <w:sz w:val="24"/>
          <w:szCs w:val="24"/>
        </w:rPr>
      </w:pPr>
    </w:p>
    <w:p w14:paraId="1D379E0D" w14:textId="77777777" w:rsidR="00546EE4" w:rsidRDefault="00546EE4" w:rsidP="00546EE4">
      <w:pPr>
        <w:rPr>
          <w:rFonts w:ascii="Times New Roman" w:hAnsi="Times New Roman" w:cs="Times New Roman"/>
          <w:sz w:val="24"/>
          <w:szCs w:val="24"/>
        </w:rPr>
      </w:pPr>
    </w:p>
    <w:p w14:paraId="79B72419" w14:textId="77777777" w:rsidR="00546EE4" w:rsidRDefault="00546EE4" w:rsidP="00546EE4">
      <w:pPr>
        <w:rPr>
          <w:rFonts w:ascii="Times New Roman" w:hAnsi="Times New Roman" w:cs="Times New Roman"/>
          <w:sz w:val="24"/>
          <w:szCs w:val="24"/>
        </w:rPr>
      </w:pPr>
    </w:p>
    <w:p w14:paraId="01F0C8F3" w14:textId="77777777" w:rsidR="00546EE4" w:rsidRDefault="00546EE4" w:rsidP="00546EE4">
      <w:pPr>
        <w:rPr>
          <w:rFonts w:ascii="Times New Roman" w:hAnsi="Times New Roman" w:cs="Times New Roman"/>
          <w:sz w:val="24"/>
          <w:szCs w:val="24"/>
        </w:rPr>
      </w:pPr>
    </w:p>
    <w:p w14:paraId="3DABD45E" w14:textId="77777777" w:rsidR="00704DBA" w:rsidRDefault="00704DBA" w:rsidP="00546EE4">
      <w:pPr>
        <w:rPr>
          <w:rFonts w:ascii="Times New Roman" w:hAnsi="Times New Roman" w:cs="Times New Roman"/>
          <w:sz w:val="24"/>
          <w:szCs w:val="24"/>
        </w:rPr>
      </w:pPr>
    </w:p>
    <w:p w14:paraId="0D59BB1E" w14:textId="77777777" w:rsidR="00546EE4" w:rsidRDefault="00546EE4" w:rsidP="00546EE4">
      <w:pPr>
        <w:rPr>
          <w:ins w:id="297" w:author="DELL" w:date="2023-04-08T12:10:00Z"/>
          <w:rFonts w:ascii="Times New Roman" w:hAnsi="Times New Roman" w:cs="Times New Roman"/>
          <w:sz w:val="24"/>
          <w:szCs w:val="24"/>
        </w:rPr>
      </w:pPr>
    </w:p>
    <w:p w14:paraId="466C2127" w14:textId="77777777" w:rsidR="00546EE4" w:rsidRDefault="00546EE4">
      <w:pPr>
        <w:rPr>
          <w:ins w:id="298" w:author="DELL" w:date="2023-04-08T12:10:00Z"/>
          <w:rFonts w:ascii="Times New Roman" w:hAnsi="Times New Roman" w:cs="Times New Roman"/>
          <w:b/>
          <w:sz w:val="24"/>
          <w:szCs w:val="24"/>
        </w:rPr>
        <w:pPrChange w:id="299"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00" w:author="DELL" w:date="2023-04-08T12:10:00Z">
        <w:r>
          <w:rPr>
            <w:rFonts w:ascii="Times New Roman" w:hAnsi="Times New Roman" w:cs="Times New Roman"/>
            <w:b/>
            <w:sz w:val="24"/>
            <w:szCs w:val="24"/>
            <w:rPrChange w:id="301" w:author="DELL" w:date="2023-04-08T12:12:00Z">
              <w:rPr>
                <w:lang w:bidi="ar-SA"/>
              </w:rPr>
            </w:rPrChange>
          </w:rPr>
          <w:t>Main Success Scenario (or Basic Flow):</w:t>
        </w:r>
      </w:ins>
    </w:p>
    <w:p w14:paraId="3D40A8F0" w14:textId="77777777" w:rsidR="00546EE4" w:rsidRDefault="00546EE4" w:rsidP="00546EE4">
      <w:pPr>
        <w:pStyle w:val="selectable-text"/>
        <w:numPr>
          <w:ilvl w:val="0"/>
          <w:numId w:val="74"/>
        </w:numPr>
      </w:pPr>
      <w:r>
        <w:rPr>
          <w:rStyle w:val="selectable-text1"/>
        </w:rPr>
        <w:t>The user selects the appropriate program, degree, or course of study for which they wish to apply.</w:t>
      </w:r>
    </w:p>
    <w:p w14:paraId="749DDBDF" w14:textId="77777777" w:rsidR="00546EE4" w:rsidRDefault="00546EE4" w:rsidP="00546EE4">
      <w:pPr>
        <w:pStyle w:val="selectable-text"/>
        <w:numPr>
          <w:ilvl w:val="0"/>
          <w:numId w:val="74"/>
        </w:numPr>
      </w:pPr>
      <w:r>
        <w:rPr>
          <w:rStyle w:val="selectable-text1"/>
        </w:rPr>
        <w:t>The system prompts the user to enter their personal and academic information, including their name, contact information, educational background, test scores, and any other relevant information.</w:t>
      </w:r>
    </w:p>
    <w:p w14:paraId="6708EE4C" w14:textId="77777777" w:rsidR="00546EE4" w:rsidRDefault="00546EE4" w:rsidP="00546EE4">
      <w:pPr>
        <w:pStyle w:val="selectable-text"/>
        <w:numPr>
          <w:ilvl w:val="0"/>
          <w:numId w:val="74"/>
        </w:numPr>
      </w:pPr>
      <w:r>
        <w:rPr>
          <w:rStyle w:val="selectable-text1"/>
        </w:rPr>
        <w:t>The user uploads all necessary documents required for the application, such as academic transcripts, personal statements, test scores, and letters of recommendation.</w:t>
      </w:r>
    </w:p>
    <w:p w14:paraId="5CAAD637" w14:textId="77777777" w:rsidR="00546EE4" w:rsidRDefault="00546EE4" w:rsidP="00546EE4">
      <w:pPr>
        <w:pStyle w:val="selectable-text"/>
        <w:numPr>
          <w:ilvl w:val="0"/>
          <w:numId w:val="74"/>
        </w:numPr>
      </w:pPr>
      <w:r>
        <w:rPr>
          <w:rStyle w:val="selectable-text1"/>
        </w:rPr>
        <w:t>The system verifies that all required information and documents have been submitted and that the user has met all necessary eligibility requirements for the program or course of study.</w:t>
      </w:r>
    </w:p>
    <w:p w14:paraId="20E8D872" w14:textId="77777777" w:rsidR="00546EE4" w:rsidRDefault="00546EE4" w:rsidP="00546EE4">
      <w:pPr>
        <w:pStyle w:val="selectable-text"/>
        <w:numPr>
          <w:ilvl w:val="0"/>
          <w:numId w:val="74"/>
        </w:numPr>
      </w:pPr>
      <w:r>
        <w:rPr>
          <w:rStyle w:val="selectable-text1"/>
        </w:rPr>
        <w:t>The user confirms that all information and documents are accurate and submits the application.</w:t>
      </w:r>
    </w:p>
    <w:p w14:paraId="1FC44670" w14:textId="77777777" w:rsidR="00546EE4" w:rsidRDefault="00546EE4" w:rsidP="00546EE4">
      <w:pPr>
        <w:pStyle w:val="selectable-text"/>
        <w:numPr>
          <w:ilvl w:val="0"/>
          <w:numId w:val="74"/>
        </w:numPr>
      </w:pPr>
      <w:r>
        <w:rPr>
          <w:rStyle w:val="selectable-text1"/>
        </w:rPr>
        <w:t>The system generates a confirmation message or receipt indicating that the application has been successfully submitted.</w:t>
      </w:r>
    </w:p>
    <w:p w14:paraId="47CEF2EE" w14:textId="77777777" w:rsidR="00546EE4" w:rsidRDefault="00546EE4" w:rsidP="00546EE4">
      <w:pPr>
        <w:pStyle w:val="selectable-text"/>
        <w:numPr>
          <w:ilvl w:val="0"/>
          <w:numId w:val="74"/>
        </w:numPr>
      </w:pPr>
      <w:r>
        <w:rPr>
          <w:rStyle w:val="selectable-text1"/>
        </w:rPr>
        <w:t>The user can view the status of their application and any updates or notifications related to the application process through their personalized dashboard or by logging into the system</w:t>
      </w:r>
    </w:p>
    <w:p w14:paraId="694A6FCC" w14:textId="77777777" w:rsidR="00546EE4" w:rsidRDefault="00546EE4">
      <w:pPr>
        <w:rPr>
          <w:ins w:id="302" w:author="DELL" w:date="2023-04-08T12:10:00Z"/>
          <w:rFonts w:ascii="Times New Roman" w:hAnsi="Times New Roman" w:cs="Times New Roman"/>
          <w:b/>
          <w:sz w:val="24"/>
          <w:szCs w:val="24"/>
        </w:rPr>
        <w:pPrChange w:id="303"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04" w:author="DELL" w:date="2023-04-08T12:10:00Z">
        <w:r>
          <w:rPr>
            <w:rFonts w:ascii="Times New Roman" w:hAnsi="Times New Roman" w:cs="Times New Roman"/>
            <w:b/>
            <w:sz w:val="24"/>
            <w:szCs w:val="24"/>
            <w:rPrChange w:id="305" w:author="DELL" w:date="2023-04-08T12:12:00Z">
              <w:rPr>
                <w:lang w:bidi="ar-SA"/>
              </w:rPr>
            </w:rPrChange>
          </w:rPr>
          <w:t>Extensions (or Alternative Flows):</w:t>
        </w:r>
      </w:ins>
    </w:p>
    <w:p w14:paraId="67AFCF0E" w14:textId="2AF22EE1" w:rsidR="00546EE4" w:rsidRDefault="00546EE4">
      <w:pPr>
        <w:rPr>
          <w:ins w:id="306" w:author="DELL" w:date="2023-04-08T12:10:00Z"/>
          <w:rFonts w:ascii="Times New Roman" w:hAnsi="Times New Roman" w:cs="Times New Roman"/>
          <w:sz w:val="24"/>
          <w:szCs w:val="24"/>
        </w:rPr>
        <w:pPrChange w:id="307"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308" w:author="DELL" w:date="2023-04-08T12:10:00Z">
        <w:r>
          <w:rPr>
            <w:rFonts w:ascii="Times New Roman" w:hAnsi="Times New Roman" w:cs="Times New Roman"/>
            <w:sz w:val="24"/>
            <w:szCs w:val="24"/>
            <w:rPrChange w:id="309" w:author="DELL" w:date="2023-04-08T12:11:00Z">
              <w:rPr>
                <w:lang w:bidi="ar-SA"/>
              </w:rPr>
            </w:rPrChange>
          </w:rPr>
          <w:t xml:space="preserve">If the </w:t>
        </w:r>
      </w:ins>
      <w:r w:rsidR="00397BAD">
        <w:rPr>
          <w:rFonts w:ascii="Times New Roman" w:hAnsi="Times New Roman" w:cs="Times New Roman"/>
          <w:sz w:val="24"/>
          <w:szCs w:val="24"/>
        </w:rPr>
        <w:t>Admins</w:t>
      </w:r>
      <w:ins w:id="310" w:author="DELL" w:date="2023-04-08T12:10:00Z">
        <w:r>
          <w:rPr>
            <w:rFonts w:ascii="Times New Roman" w:hAnsi="Times New Roman" w:cs="Times New Roman"/>
            <w:sz w:val="24"/>
            <w:szCs w:val="24"/>
            <w:rPrChange w:id="311" w:author="DELL" w:date="2023-04-08T12:11:00Z">
              <w:rPr>
                <w:lang w:bidi="ar-SA"/>
              </w:rPr>
            </w:rPrChange>
          </w:rPr>
          <w:t xml:space="preserve"> finds incorrect or missing information, they can update it in the system.</w:t>
        </w:r>
      </w:ins>
    </w:p>
    <w:p w14:paraId="5EA74624" w14:textId="77777777" w:rsidR="00546EE4" w:rsidRDefault="00546EE4">
      <w:pPr>
        <w:rPr>
          <w:ins w:id="312" w:author="DELL" w:date="2023-04-08T12:10:00Z"/>
          <w:rFonts w:ascii="Times New Roman" w:hAnsi="Times New Roman" w:cs="Times New Roman"/>
          <w:sz w:val="24"/>
          <w:szCs w:val="24"/>
        </w:rPr>
        <w:pPrChange w:id="313"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r>
        <w:rPr>
          <w:sz w:val="24"/>
        </w:rPr>
        <w:t>The system may require additional information or documents from the user beyond what is initially requested during the application process. In this case, the user will need to provide the additional information or documents before their application can be considered complete</w:t>
      </w:r>
      <w:r>
        <w:t>.</w:t>
      </w:r>
    </w:p>
    <w:p w14:paraId="523ACF29" w14:textId="77777777" w:rsidR="00546EE4" w:rsidRDefault="00546EE4">
      <w:pPr>
        <w:rPr>
          <w:rFonts w:ascii="Times New Roman" w:hAnsi="Times New Roman" w:cs="Times New Roman"/>
          <w:b/>
          <w:sz w:val="24"/>
          <w:szCs w:val="24"/>
        </w:rPr>
        <w:pPrChange w:id="314"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15" w:author="DELL" w:date="2023-04-08T12:10:00Z">
        <w:r>
          <w:rPr>
            <w:rFonts w:ascii="Times New Roman" w:hAnsi="Times New Roman" w:cs="Times New Roman"/>
            <w:b/>
            <w:sz w:val="24"/>
            <w:szCs w:val="24"/>
            <w:rPrChange w:id="316" w:author="DELL" w:date="2023-04-08T12:12:00Z">
              <w:rPr>
                <w:lang w:bidi="ar-SA"/>
              </w:rPr>
            </w:rPrChange>
          </w:rPr>
          <w:t>Special Requirements:</w:t>
        </w:r>
      </w:ins>
    </w:p>
    <w:p w14:paraId="352A29F1" w14:textId="77777777" w:rsidR="00546EE4" w:rsidRDefault="00546EE4" w:rsidP="00546EE4">
      <w:pPr>
        <w:rPr>
          <w:ins w:id="317" w:author="DELL" w:date="2023-04-08T12:10:00Z"/>
          <w:rFonts w:ascii="Times New Roman" w:hAnsi="Times New Roman" w:cs="Times New Roman"/>
          <w:sz w:val="24"/>
          <w:szCs w:val="24"/>
        </w:rPr>
      </w:pPr>
      <w:r>
        <w:rPr>
          <w:rFonts w:ascii="Times New Roman" w:hAnsi="Times New Roman" w:cs="Times New Roman"/>
          <w:sz w:val="24"/>
          <w:szCs w:val="24"/>
        </w:rPr>
        <w:t>Eligible Students can apply in the specific fields.</w:t>
      </w:r>
    </w:p>
    <w:p w14:paraId="2D97D86C" w14:textId="77777777" w:rsidR="00546EE4" w:rsidRDefault="00546EE4">
      <w:pPr>
        <w:rPr>
          <w:ins w:id="318" w:author="DELL" w:date="2023-04-08T12:10:00Z"/>
          <w:rFonts w:ascii="Times New Roman" w:hAnsi="Times New Roman" w:cs="Times New Roman"/>
          <w:b/>
          <w:sz w:val="24"/>
          <w:szCs w:val="24"/>
        </w:rPr>
        <w:pPrChange w:id="319" w:author="DELL" w:date="2023-04-08T12:11:00Z">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pPr>
        </w:pPrChange>
      </w:pPr>
      <w:ins w:id="320" w:author="DELL" w:date="2023-04-08T12:10:00Z">
        <w:r>
          <w:rPr>
            <w:rFonts w:ascii="Times New Roman" w:hAnsi="Times New Roman" w:cs="Times New Roman"/>
            <w:b/>
            <w:sz w:val="24"/>
            <w:szCs w:val="24"/>
            <w:rPrChange w:id="321" w:author="DELL" w:date="2023-04-08T12:12:00Z">
              <w:rPr>
                <w:lang w:bidi="ar-SA"/>
              </w:rPr>
            </w:rPrChange>
          </w:rPr>
          <w:t>Technology and Data Variations List:</w:t>
        </w:r>
      </w:ins>
    </w:p>
    <w:p w14:paraId="355660DB" w14:textId="77777777" w:rsidR="00546EE4" w:rsidRDefault="00546EE4">
      <w:pPr>
        <w:rPr>
          <w:ins w:id="322" w:author="DELL" w:date="2023-04-08T12:10:00Z"/>
          <w:rFonts w:ascii="Times New Roman" w:hAnsi="Times New Roman" w:cs="Times New Roman"/>
          <w:sz w:val="24"/>
          <w:szCs w:val="24"/>
        </w:rPr>
        <w:pPrChange w:id="323"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r>
        <w:t>The user may choose to pay their application fee using different payment methods, such as credit card, PayPal, or bank transfer. The system should be able to handle multiple payment methods and provide a secure and reliable payment</w:t>
      </w:r>
    </w:p>
    <w:p w14:paraId="4DCE7F2F" w14:textId="77777777" w:rsidR="00546EE4" w:rsidRDefault="00546EE4">
      <w:pPr>
        <w:rPr>
          <w:rFonts w:ascii="Times New Roman" w:hAnsi="Times New Roman" w:cs="Times New Roman"/>
          <w:sz w:val="24"/>
          <w:szCs w:val="24"/>
        </w:rPr>
        <w:pPrChange w:id="324"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ins w:id="325" w:author="DELL" w:date="2023-04-08T12:10:00Z">
        <w:r>
          <w:rPr>
            <w:rFonts w:ascii="Times New Roman" w:hAnsi="Times New Roman" w:cs="Times New Roman"/>
            <w:sz w:val="24"/>
            <w:szCs w:val="24"/>
            <w:rPrChange w:id="326" w:author="DELL" w:date="2023-04-08T12:11:00Z">
              <w:rPr>
                <w:lang w:bidi="ar-SA"/>
              </w:rPr>
            </w:rPrChange>
          </w:rPr>
          <w:t>The student information must be stored securely and in compliance with privacy laws.</w:t>
        </w:r>
      </w:ins>
    </w:p>
    <w:p w14:paraId="05F20ECF" w14:textId="77777777" w:rsidR="00546EE4" w:rsidRDefault="00546EE4" w:rsidP="00546EE4">
      <w:pPr>
        <w:rPr>
          <w:rFonts w:ascii="Times New Roman" w:hAnsi="Times New Roman" w:cs="Times New Roman"/>
          <w:sz w:val="24"/>
          <w:szCs w:val="24"/>
        </w:rPr>
      </w:pPr>
    </w:p>
    <w:p w14:paraId="322EE1C8" w14:textId="77777777" w:rsidR="00546EE4" w:rsidRDefault="00546EE4" w:rsidP="00546EE4">
      <w:pPr>
        <w:rPr>
          <w:rFonts w:ascii="Times New Roman" w:hAnsi="Times New Roman" w:cs="Times New Roman"/>
          <w:sz w:val="24"/>
          <w:szCs w:val="24"/>
        </w:rPr>
      </w:pPr>
    </w:p>
    <w:p w14:paraId="4B98938B" w14:textId="77777777" w:rsidR="00546EE4" w:rsidRDefault="00546EE4" w:rsidP="00546EE4">
      <w:pPr>
        <w:rPr>
          <w:ins w:id="327" w:author="DELL" w:date="2023-04-08T12:10:00Z"/>
          <w:rFonts w:ascii="Times New Roman" w:hAnsi="Times New Roman" w:cs="Times New Roman"/>
          <w:sz w:val="24"/>
          <w:szCs w:val="24"/>
        </w:rPr>
      </w:pPr>
    </w:p>
    <w:p w14:paraId="376105D3" w14:textId="77777777" w:rsidR="00546EE4" w:rsidRDefault="00546EE4" w:rsidP="00546EE4">
      <w:pPr>
        <w:rPr>
          <w:rFonts w:ascii="Times New Roman" w:hAnsi="Times New Roman" w:cs="Times New Roman"/>
          <w:sz w:val="24"/>
          <w:szCs w:val="24"/>
        </w:rPr>
      </w:pPr>
    </w:p>
    <w:p w14:paraId="330F4BF7" w14:textId="77777777" w:rsidR="00B72EA6" w:rsidRDefault="00B72EA6" w:rsidP="00546EE4">
      <w:pPr>
        <w:rPr>
          <w:rFonts w:ascii="Times New Roman" w:hAnsi="Times New Roman" w:cs="Times New Roman"/>
          <w:sz w:val="24"/>
          <w:szCs w:val="24"/>
        </w:rPr>
      </w:pPr>
    </w:p>
    <w:p w14:paraId="202950B0" w14:textId="77777777" w:rsidR="00546EE4" w:rsidRDefault="00546EE4">
      <w:pPr>
        <w:rPr>
          <w:ins w:id="328" w:author="DELL" w:date="2023-04-08T12:10:00Z"/>
          <w:b/>
          <w:sz w:val="28"/>
          <w:szCs w:val="28"/>
        </w:rPr>
        <w:pPrChange w:id="329" w:author="DELL" w:date="2023-04-08T12:11:00Z">
          <w:pPr>
            <w:pBdr>
              <w:top w:val="single" w:sz="2" w:space="0" w:color="D9D9E3"/>
              <w:left w:val="single" w:sz="2" w:space="5" w:color="D9D9E3"/>
              <w:bottom w:val="single" w:sz="2" w:space="0" w:color="D9D9E3"/>
              <w:right w:val="single" w:sz="2" w:space="0" w:color="D9D9E3"/>
            </w:pBdr>
            <w:shd w:val="clear" w:color="auto" w:fill="444654"/>
            <w:tabs>
              <w:tab w:val="num" w:pos="360"/>
            </w:tabs>
            <w:spacing w:after="0" w:line="240" w:lineRule="auto"/>
          </w:pPr>
        </w:pPrChange>
      </w:pPr>
      <w:r>
        <w:rPr>
          <w:b/>
          <w:sz w:val="28"/>
          <w:szCs w:val="28"/>
        </w:rPr>
        <w:t>Use case name: Generate Admission Fee Challan:</w:t>
      </w:r>
    </w:p>
    <w:p w14:paraId="6C092C07"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Admission System</w:t>
      </w:r>
    </w:p>
    <w:p w14:paraId="36EAFC4F"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Level:</w:t>
      </w:r>
      <w:r>
        <w:rPr>
          <w:rFonts w:ascii="Times New Roman" w:hAnsi="Times New Roman" w:cs="Times New Roman"/>
          <w:sz w:val="24"/>
          <w:szCs w:val="24"/>
        </w:rPr>
        <w:t xml:space="preserve"> User goal</w:t>
      </w:r>
    </w:p>
    <w:p w14:paraId="6FDE2E99" w14:textId="77777777" w:rsidR="00546EE4" w:rsidRDefault="00546EE4" w:rsidP="00546EE4">
      <w:pPr>
        <w:rPr>
          <w:rFonts w:ascii="Times New Roman" w:hAnsi="Times New Roman" w:cs="Times New Roman"/>
          <w:sz w:val="24"/>
          <w:szCs w:val="24"/>
        </w:rPr>
      </w:pPr>
      <w:r>
        <w:rPr>
          <w:rFonts w:ascii="Times New Roman" w:hAnsi="Times New Roman" w:cs="Times New Roman"/>
          <w:b/>
          <w:sz w:val="24"/>
          <w:szCs w:val="24"/>
        </w:rPr>
        <w:t>Primary Actor:</w:t>
      </w:r>
      <w:r>
        <w:rPr>
          <w:rFonts w:ascii="Times New Roman" w:hAnsi="Times New Roman" w:cs="Times New Roman"/>
          <w:sz w:val="24"/>
          <w:szCs w:val="24"/>
        </w:rPr>
        <w:t xml:space="preserve"> Admin</w:t>
      </w:r>
    </w:p>
    <w:p w14:paraId="39AEA3DC"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Stakeholders and Interests:</w:t>
      </w:r>
    </w:p>
    <w:p w14:paraId="7BD1078F"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Admin: Wants to set the fee structure for the academic year.</w:t>
      </w:r>
    </w:p>
    <w:p w14:paraId="1D1BF495"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Students: Want to know the fee structure for the academic year.</w:t>
      </w:r>
    </w:p>
    <w:p w14:paraId="5482C6E1"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Preconditions:</w:t>
      </w:r>
    </w:p>
    <w:p w14:paraId="38147BE8"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admin is logged in to the admission system.</w:t>
      </w:r>
    </w:p>
    <w:p w14:paraId="04E248C7"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academic year for which the fee structure is to be set has been defined.</w:t>
      </w:r>
    </w:p>
    <w:p w14:paraId="780EB76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admin has appropriate permissions to set the fee structure.</w:t>
      </w:r>
    </w:p>
    <w:p w14:paraId="679FFF8E"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Success Guarantee (or Post conditions):</w:t>
      </w:r>
    </w:p>
    <w:p w14:paraId="001BC986"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fee structure for the academic year has been set.</w:t>
      </w:r>
    </w:p>
    <w:p w14:paraId="450ED27A"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Students, faculty, and staff can access the fee structure information.</w:t>
      </w:r>
    </w:p>
    <w:p w14:paraId="64AD6005"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Main Success Scenario (or Basic Flow):</w:t>
      </w:r>
    </w:p>
    <w:p w14:paraId="6A4995E7" w14:textId="4E81CCB3" w:rsidR="00546EE4" w:rsidRDefault="00546EE4" w:rsidP="00546EE4">
      <w:pPr>
        <w:pStyle w:val="selectable-text"/>
        <w:numPr>
          <w:ilvl w:val="0"/>
          <w:numId w:val="75"/>
        </w:numPr>
      </w:pPr>
      <w:r>
        <w:rPr>
          <w:rStyle w:val="selectable-text1"/>
        </w:rPr>
        <w:t xml:space="preserve">The </w:t>
      </w:r>
      <w:r w:rsidR="003F5558">
        <w:rPr>
          <w:rStyle w:val="selectable-text1"/>
        </w:rPr>
        <w:t>student</w:t>
      </w:r>
      <w:r>
        <w:rPr>
          <w:rStyle w:val="selectable-text1"/>
        </w:rPr>
        <w:t xml:space="preserve"> logs in to the admission management system using their credentials.</w:t>
      </w:r>
    </w:p>
    <w:p w14:paraId="2408A2F3" w14:textId="0612506E" w:rsidR="00546EE4" w:rsidRDefault="00546EE4" w:rsidP="00546EE4">
      <w:pPr>
        <w:pStyle w:val="selectable-text"/>
        <w:numPr>
          <w:ilvl w:val="0"/>
          <w:numId w:val="75"/>
        </w:numPr>
      </w:pPr>
      <w:r>
        <w:rPr>
          <w:rStyle w:val="selectable-text1"/>
        </w:rPr>
        <w:t xml:space="preserve">The </w:t>
      </w:r>
      <w:r w:rsidR="003F5558">
        <w:rPr>
          <w:rStyle w:val="selectable-text1"/>
        </w:rPr>
        <w:t>student</w:t>
      </w:r>
      <w:r>
        <w:rPr>
          <w:rStyle w:val="selectable-text1"/>
        </w:rPr>
        <w:t xml:space="preserve"> selects the "Generate Admission Fee Challan" option from the menu or dashboard.</w:t>
      </w:r>
    </w:p>
    <w:p w14:paraId="7A600A8F" w14:textId="434ABB8D" w:rsidR="00546EE4" w:rsidRDefault="00546EE4" w:rsidP="00546EE4">
      <w:pPr>
        <w:pStyle w:val="selectable-text"/>
        <w:numPr>
          <w:ilvl w:val="0"/>
          <w:numId w:val="75"/>
        </w:numPr>
      </w:pPr>
      <w:r>
        <w:rPr>
          <w:rStyle w:val="selectable-text1"/>
        </w:rPr>
        <w:t xml:space="preserve">The system retrieves the </w:t>
      </w:r>
      <w:r w:rsidR="003F5558">
        <w:rPr>
          <w:rStyle w:val="selectable-text1"/>
        </w:rPr>
        <w:t>student</w:t>
      </w:r>
      <w:r>
        <w:rPr>
          <w:rStyle w:val="selectable-text1"/>
        </w:rPr>
        <w:t>'s admission details and calculates the admission fees based on the program or course of study selected.</w:t>
      </w:r>
    </w:p>
    <w:p w14:paraId="5181F853" w14:textId="056E5BA1" w:rsidR="00546EE4" w:rsidRDefault="00546EE4" w:rsidP="00546EE4">
      <w:pPr>
        <w:pStyle w:val="selectable-text"/>
        <w:numPr>
          <w:ilvl w:val="0"/>
          <w:numId w:val="75"/>
        </w:numPr>
      </w:pPr>
      <w:r>
        <w:rPr>
          <w:rStyle w:val="selectable-text1"/>
        </w:rPr>
        <w:t xml:space="preserve">The system generates a fee challan or invoice with the necessary details, including the </w:t>
      </w:r>
      <w:r w:rsidR="003F5558">
        <w:rPr>
          <w:rStyle w:val="selectable-text1"/>
        </w:rPr>
        <w:t>student</w:t>
      </w:r>
      <w:r>
        <w:rPr>
          <w:rStyle w:val="selectable-text1"/>
        </w:rPr>
        <w:t>'s name, admission details, due date, and total amount due.</w:t>
      </w:r>
    </w:p>
    <w:p w14:paraId="0220630B" w14:textId="12B89863" w:rsidR="00546EE4" w:rsidRDefault="00546EE4" w:rsidP="00546EE4">
      <w:pPr>
        <w:pStyle w:val="selectable-text"/>
        <w:numPr>
          <w:ilvl w:val="0"/>
          <w:numId w:val="75"/>
        </w:numPr>
      </w:pPr>
      <w:r>
        <w:rPr>
          <w:rStyle w:val="selectable-text1"/>
        </w:rPr>
        <w:t xml:space="preserve">The system displays the fee challan or invoice on the screen and allows the </w:t>
      </w:r>
      <w:r w:rsidR="003F5558">
        <w:rPr>
          <w:rStyle w:val="selectable-text1"/>
        </w:rPr>
        <w:t>student</w:t>
      </w:r>
      <w:r>
        <w:rPr>
          <w:rStyle w:val="selectable-text1"/>
        </w:rPr>
        <w:t xml:space="preserve"> to download or print a copy for their records.</w:t>
      </w:r>
    </w:p>
    <w:p w14:paraId="2F845D23" w14:textId="6CD86684" w:rsidR="00546EE4" w:rsidRDefault="00546EE4" w:rsidP="00546EE4">
      <w:pPr>
        <w:pStyle w:val="selectable-text"/>
        <w:numPr>
          <w:ilvl w:val="0"/>
          <w:numId w:val="75"/>
        </w:numPr>
      </w:pPr>
      <w:r>
        <w:rPr>
          <w:rStyle w:val="selectable-text1"/>
        </w:rPr>
        <w:t xml:space="preserve">The </w:t>
      </w:r>
      <w:r w:rsidR="003F5558">
        <w:rPr>
          <w:rStyle w:val="selectable-text1"/>
        </w:rPr>
        <w:t>student</w:t>
      </w:r>
      <w:r>
        <w:rPr>
          <w:rStyle w:val="selectable-text1"/>
        </w:rPr>
        <w:t xml:space="preserve"> pays the admission fees using the payment options provided, such as credit card or bank transfer.</w:t>
      </w:r>
    </w:p>
    <w:p w14:paraId="03F5CDC7" w14:textId="22D0FD19" w:rsidR="00546EE4" w:rsidRDefault="00546EE4" w:rsidP="00546EE4">
      <w:pPr>
        <w:pStyle w:val="selectable-text"/>
        <w:numPr>
          <w:ilvl w:val="0"/>
          <w:numId w:val="75"/>
        </w:numPr>
      </w:pPr>
      <w:r>
        <w:rPr>
          <w:rStyle w:val="selectable-text1"/>
        </w:rPr>
        <w:t xml:space="preserve">The system verifies the payment and updates the </w:t>
      </w:r>
      <w:r w:rsidR="003F5558">
        <w:rPr>
          <w:rStyle w:val="selectable-text1"/>
        </w:rPr>
        <w:t>student</w:t>
      </w:r>
      <w:r>
        <w:rPr>
          <w:rStyle w:val="selectable-text1"/>
        </w:rPr>
        <w:t>'s admission status accordingly.</w:t>
      </w:r>
    </w:p>
    <w:p w14:paraId="07E40F68" w14:textId="453AAADF" w:rsidR="00546EE4" w:rsidRDefault="00546EE4" w:rsidP="00546EE4">
      <w:pPr>
        <w:pStyle w:val="selectable-text"/>
        <w:numPr>
          <w:ilvl w:val="0"/>
          <w:numId w:val="75"/>
        </w:numPr>
        <w:rPr>
          <w:rStyle w:val="selectable-text1"/>
        </w:rPr>
      </w:pPr>
      <w:r>
        <w:rPr>
          <w:rStyle w:val="selectable-text1"/>
        </w:rPr>
        <w:t xml:space="preserve">The system sends a confirmation message to the </w:t>
      </w:r>
      <w:r w:rsidR="003F5558">
        <w:rPr>
          <w:rStyle w:val="selectable-text1"/>
        </w:rPr>
        <w:t>student</w:t>
      </w:r>
      <w:r>
        <w:rPr>
          <w:rStyle w:val="selectable-text1"/>
        </w:rPr>
        <w:t xml:space="preserve"> to confirm their payment and admission status.</w:t>
      </w:r>
    </w:p>
    <w:p w14:paraId="532FC087" w14:textId="77777777" w:rsidR="00546EE4" w:rsidRDefault="00546EE4" w:rsidP="00546EE4">
      <w:pPr>
        <w:pStyle w:val="selectable-text"/>
      </w:pPr>
    </w:p>
    <w:p w14:paraId="69F9DA46"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Extensions (or Alternative Flows):</w:t>
      </w:r>
    </w:p>
    <w:p w14:paraId="3137AA77"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administrator wants to edit the fee structure after it has been set, they can navigate to the "Fee Structure" section and edit the fees.</w:t>
      </w:r>
    </w:p>
    <w:p w14:paraId="3F935472"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administrator wants to discard the changes made to the fee structure, they can click on the "Cancel" button on the form.</w:t>
      </w:r>
    </w:p>
    <w:p w14:paraId="121B829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If the administrator wants to set different fees for specific categories of students, such as international students, they can select the appropriate options on the form and set the fees accordingly.</w:t>
      </w:r>
    </w:p>
    <w:p w14:paraId="446E9BC6"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Special Requirements:</w:t>
      </w:r>
    </w:p>
    <w:p w14:paraId="625AD37E"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system should validate that the fees set by the administrator are reasonable and consistent with the policies of the institution.</w:t>
      </w:r>
    </w:p>
    <w:p w14:paraId="51707D70"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system should allow the administrator to set the fee structure for different semesters or terms, if applicable.</w:t>
      </w:r>
    </w:p>
    <w:p w14:paraId="63890468" w14:textId="77777777" w:rsidR="00546EE4" w:rsidRDefault="00546EE4" w:rsidP="00546EE4">
      <w:pPr>
        <w:rPr>
          <w:rFonts w:ascii="Times New Roman" w:hAnsi="Times New Roman" w:cs="Times New Roman"/>
          <w:b/>
          <w:sz w:val="24"/>
          <w:szCs w:val="24"/>
        </w:rPr>
      </w:pPr>
      <w:r>
        <w:rPr>
          <w:rFonts w:ascii="Times New Roman" w:hAnsi="Times New Roman" w:cs="Times New Roman"/>
          <w:b/>
          <w:sz w:val="24"/>
          <w:szCs w:val="24"/>
        </w:rPr>
        <w:t>Technology and Data Variations List:</w:t>
      </w:r>
    </w:p>
    <w:p w14:paraId="1A7AF80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fee structure form should be accessible on desktop and mobile devices.</w:t>
      </w:r>
    </w:p>
    <w:p w14:paraId="7A88F941" w14:textId="77777777" w:rsidR="00546EE4" w:rsidRDefault="00546EE4" w:rsidP="00546EE4">
      <w:pPr>
        <w:rPr>
          <w:rFonts w:ascii="Times New Roman" w:hAnsi="Times New Roman" w:cs="Times New Roman"/>
          <w:sz w:val="24"/>
          <w:szCs w:val="24"/>
        </w:rPr>
      </w:pPr>
      <w:r>
        <w:rPr>
          <w:rFonts w:ascii="Times New Roman" w:hAnsi="Times New Roman" w:cs="Times New Roman"/>
          <w:sz w:val="24"/>
          <w:szCs w:val="24"/>
        </w:rPr>
        <w:t>The fee structure information should be stored in a database and accessed securely by the admission system.</w:t>
      </w:r>
    </w:p>
    <w:p w14:paraId="73CF29F9" w14:textId="77777777" w:rsidR="003006C3" w:rsidRDefault="003006C3" w:rsidP="00546EE4">
      <w:pPr>
        <w:rPr>
          <w:rFonts w:ascii="Times New Roman" w:hAnsi="Times New Roman" w:cs="Times New Roman"/>
          <w:sz w:val="24"/>
          <w:szCs w:val="24"/>
        </w:rPr>
      </w:pPr>
    </w:p>
    <w:p w14:paraId="6D8A1CEE" w14:textId="77777777" w:rsidR="003006C3" w:rsidRDefault="003006C3" w:rsidP="00546EE4">
      <w:pPr>
        <w:rPr>
          <w:rFonts w:ascii="Times New Roman" w:hAnsi="Times New Roman" w:cs="Times New Roman"/>
          <w:sz w:val="24"/>
          <w:szCs w:val="24"/>
        </w:rPr>
      </w:pPr>
    </w:p>
    <w:p w14:paraId="6684D0D1" w14:textId="77777777" w:rsidR="0089042E" w:rsidRDefault="0089042E" w:rsidP="003006C3">
      <w:pPr>
        <w:rPr>
          <w:rFonts w:ascii="Times New Roman" w:hAnsi="Times New Roman" w:cs="Times New Roman"/>
          <w:b/>
          <w:color w:val="5B9BD5"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4BD398" w14:textId="77777777" w:rsidR="003006C3" w:rsidRPr="00001377" w:rsidRDefault="003006C3" w:rsidP="003006C3">
      <w:pPr>
        <w:rPr>
          <w:rFonts w:ascii="Times New Roman" w:hAnsi="Times New Roman" w:cs="Times New Roman"/>
          <w:b/>
          <w:color w:val="5B9BD5"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377">
        <w:rPr>
          <w:rFonts w:ascii="Times New Roman" w:hAnsi="Times New Roman" w:cs="Times New Roman"/>
          <w:b/>
          <w:color w:val="5B9BD5" w:themeColor="accen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Brief Level Use Cases:</w:t>
      </w:r>
    </w:p>
    <w:p w14:paraId="480136C0" w14:textId="77777777" w:rsidR="003006C3" w:rsidRDefault="003006C3" w:rsidP="003006C3">
      <w:pPr>
        <w:pStyle w:val="doclist"/>
        <w:rPr>
          <w:rFonts w:asciiTheme="majorHAnsi" w:eastAsiaTheme="majorEastAsia" w:hAnsiTheme="majorHAnsi" w:cstheme="majorBidi"/>
          <w:b/>
          <w:color w:val="1F4D78" w:themeColor="accent1" w:themeShade="7F"/>
          <w:lang w:bidi="ur-PK"/>
        </w:rPr>
      </w:pPr>
      <w:r>
        <w:rPr>
          <w:rFonts w:asciiTheme="majorHAnsi" w:eastAsiaTheme="majorEastAsia" w:hAnsiTheme="majorHAnsi" w:cstheme="majorBidi"/>
          <w:b/>
          <w:color w:val="1F4D78" w:themeColor="accent1" w:themeShade="7F"/>
          <w:lang w:bidi="ur-PK"/>
        </w:rPr>
        <w:t>WAQAS (FA21-BSE-040</w:t>
      </w:r>
      <w:r w:rsidRPr="00271219">
        <w:rPr>
          <w:rFonts w:asciiTheme="majorHAnsi" w:eastAsiaTheme="majorEastAsia" w:hAnsiTheme="majorHAnsi" w:cstheme="majorBidi"/>
          <w:b/>
          <w:color w:val="1F4D78" w:themeColor="accent1" w:themeShade="7F"/>
          <w:lang w:bidi="ur-PK"/>
        </w:rPr>
        <w:t>):</w:t>
      </w:r>
    </w:p>
    <w:p w14:paraId="719E36FE" w14:textId="77777777" w:rsidR="003006C3" w:rsidRDefault="003006C3" w:rsidP="003006C3">
      <w:pPr>
        <w:pStyle w:val="doclist"/>
        <w:rPr>
          <w:b/>
        </w:rPr>
      </w:pPr>
      <w:r w:rsidRPr="0080708E">
        <w:rPr>
          <w:rFonts w:eastAsiaTheme="majorEastAsia"/>
          <w:b/>
          <w:color w:val="1F4D78" w:themeColor="accent1" w:themeShade="7F"/>
          <w:lang w:bidi="ur-PK"/>
        </w:rPr>
        <w:t xml:space="preserve">Use case: </w:t>
      </w:r>
      <w:r>
        <w:rPr>
          <w:b/>
        </w:rPr>
        <w:t>View fee structure</w:t>
      </w:r>
      <w:r w:rsidRPr="0080708E">
        <w:rPr>
          <w:b/>
        </w:rPr>
        <w:t>:</w:t>
      </w:r>
    </w:p>
    <w:p w14:paraId="5DB0A6E8" w14:textId="420987B6" w:rsidR="003006C3" w:rsidRDefault="003006C3" w:rsidP="003006C3">
      <w:pPr>
        <w:pStyle w:val="doclist"/>
        <w:rPr>
          <w:color w:val="000000" w:themeColor="text1"/>
        </w:rPr>
      </w:pPr>
      <w:r w:rsidRPr="005E386D">
        <w:rPr>
          <w:color w:val="000000" w:themeColor="text1"/>
        </w:rPr>
        <w:t xml:space="preserve">Prospective students and their families can view the fee structure to determine the cost of attendance and plan their finances accordingly. Admission staff can easily access the fee structure to answer questions from prospective students and provide accurate information about the cost of attendance. </w:t>
      </w:r>
      <w:r w:rsidR="005F6BDA" w:rsidRPr="005E386D">
        <w:rPr>
          <w:color w:val="000000" w:themeColor="text1"/>
        </w:rPr>
        <w:t>Overall,</w:t>
      </w:r>
      <w:r w:rsidRPr="005E386D">
        <w:rPr>
          <w:color w:val="000000" w:themeColor="text1"/>
        </w:rPr>
        <w:t xml:space="preserve"> a clear and accessible fee structure can provide transparency and accountability to</w:t>
      </w:r>
      <w:r w:rsidR="005F6BDA" w:rsidRPr="005E386D">
        <w:rPr>
          <w:color w:val="000000" w:themeColor="text1"/>
        </w:rPr>
        <w:t>stakeholders</w:t>
      </w:r>
      <w:r w:rsidRPr="005E386D">
        <w:rPr>
          <w:color w:val="000000" w:themeColor="text1"/>
        </w:rPr>
        <w:t>r and facilitate informed decision-making</w:t>
      </w:r>
      <w:r>
        <w:rPr>
          <w:color w:val="000000" w:themeColor="text1"/>
        </w:rPr>
        <w:t>.</w:t>
      </w:r>
    </w:p>
    <w:p w14:paraId="5CFFFD34" w14:textId="77777777" w:rsidR="0089042E" w:rsidRDefault="0089042E" w:rsidP="003006C3">
      <w:pPr>
        <w:pStyle w:val="doclist"/>
        <w:rPr>
          <w:rFonts w:eastAsiaTheme="majorEastAsia"/>
          <w:b/>
          <w:color w:val="1F4D78" w:themeColor="accent1" w:themeShade="7F"/>
          <w:lang w:bidi="ur-PK"/>
        </w:rPr>
      </w:pPr>
    </w:p>
    <w:p w14:paraId="63A19572" w14:textId="77777777" w:rsidR="0089042E" w:rsidRDefault="0089042E" w:rsidP="003006C3">
      <w:pPr>
        <w:pStyle w:val="doclist"/>
        <w:rPr>
          <w:rFonts w:eastAsiaTheme="majorEastAsia"/>
          <w:b/>
          <w:color w:val="1F4D78" w:themeColor="accent1" w:themeShade="7F"/>
          <w:lang w:bidi="ur-PK"/>
        </w:rPr>
      </w:pPr>
    </w:p>
    <w:p w14:paraId="48EF2349" w14:textId="77777777" w:rsidR="003006C3" w:rsidRPr="00D00AF3" w:rsidRDefault="003006C3" w:rsidP="003006C3">
      <w:pPr>
        <w:pStyle w:val="doclist"/>
        <w:rPr>
          <w:b/>
        </w:rPr>
      </w:pPr>
      <w:r w:rsidRPr="00D00AF3">
        <w:rPr>
          <w:rFonts w:eastAsiaTheme="majorEastAsia"/>
          <w:b/>
          <w:color w:val="1F4D78" w:themeColor="accent1" w:themeShade="7F"/>
          <w:lang w:bidi="ur-PK"/>
        </w:rPr>
        <w:t xml:space="preserve">Use case: </w:t>
      </w:r>
      <w:r w:rsidRPr="00D00AF3">
        <w:rPr>
          <w:b/>
        </w:rPr>
        <w:t>print fee structure:</w:t>
      </w:r>
    </w:p>
    <w:p w14:paraId="19297E70" w14:textId="77777777" w:rsidR="003006C3" w:rsidRPr="00D00AF3" w:rsidRDefault="003006C3" w:rsidP="003006C3">
      <w:pPr>
        <w:pStyle w:val="doclist"/>
        <w:rPr>
          <w:color w:val="000000" w:themeColor="text1"/>
        </w:rPr>
      </w:pPr>
      <w:r w:rsidRPr="00D00AF3">
        <w:rPr>
          <w:color w:val="000000" w:themeColor="text1"/>
        </w:rPr>
        <w:t xml:space="preserve">Print fee structure option are given to student and student can easily clicked on this option and print their fee challan </w:t>
      </w:r>
      <w:r>
        <w:rPr>
          <w:color w:val="000000" w:themeColor="text1"/>
        </w:rPr>
        <w:t>structure</w:t>
      </w:r>
      <w:r w:rsidRPr="00D00AF3">
        <w:rPr>
          <w:color w:val="000000" w:themeColor="text1"/>
        </w:rPr>
        <w:t>. Providing</w:t>
      </w:r>
      <w:r w:rsidRPr="00D663AD">
        <w:rPr>
          <w:color w:val="000000" w:themeColor="text1"/>
        </w:rPr>
        <w:t xml:space="preserve"> a hard copy of the fee structure to prospective students and their families who may not have access to the digital </w:t>
      </w:r>
      <w:r w:rsidRPr="00D00AF3">
        <w:rPr>
          <w:color w:val="000000" w:themeColor="text1"/>
        </w:rPr>
        <w:t>version. Providing</w:t>
      </w:r>
      <w:r w:rsidRPr="00D663AD">
        <w:rPr>
          <w:color w:val="000000" w:themeColor="text1"/>
        </w:rPr>
        <w:t xml:space="preserve"> a physical record of the fee structure for school administrators to review and analyze for budgeting and financial planning purposes.</w:t>
      </w:r>
      <w:r w:rsidRPr="00D00AF3">
        <w:rPr>
          <w:color w:val="000000" w:themeColor="text1"/>
        </w:rPr>
        <w:t xml:space="preserve"> Facilitating the comparison of the fee structure with other schools' fee structures, which can help students and families make informed decisions about where to apply and attend</w:t>
      </w:r>
      <w:r w:rsidRPr="00D00AF3">
        <w:rPr>
          <w:rFonts w:ascii="Segoe UI" w:hAnsi="Segoe UI" w:cs="Segoe UI"/>
          <w:color w:val="000000" w:themeColor="text1"/>
        </w:rPr>
        <w:t>.</w:t>
      </w:r>
    </w:p>
    <w:p w14:paraId="67E45D23" w14:textId="77777777" w:rsidR="0089042E" w:rsidRDefault="0089042E" w:rsidP="003006C3">
      <w:pPr>
        <w:pStyle w:val="doclist"/>
      </w:pPr>
    </w:p>
    <w:p w14:paraId="3ED5E85F" w14:textId="6B8F081C" w:rsidR="003006C3" w:rsidRDefault="003006C3" w:rsidP="003006C3">
      <w:pPr>
        <w:pStyle w:val="doclist"/>
        <w:rPr>
          <w:b/>
        </w:rPr>
      </w:pPr>
      <w:r w:rsidRPr="0080708E">
        <w:rPr>
          <w:rFonts w:eastAsiaTheme="majorEastAsia"/>
          <w:b/>
          <w:color w:val="1F4D78" w:themeColor="accent1" w:themeShade="7F"/>
          <w:lang w:bidi="ur-PK"/>
        </w:rPr>
        <w:t xml:space="preserve">Use case: </w:t>
      </w:r>
      <w:r>
        <w:rPr>
          <w:b/>
        </w:rPr>
        <w:t xml:space="preserve">Submit fee </w:t>
      </w:r>
      <w:r w:rsidR="008557B2">
        <w:rPr>
          <w:b/>
        </w:rPr>
        <w:t>receipt</w:t>
      </w:r>
      <w:r w:rsidRPr="0080708E">
        <w:rPr>
          <w:b/>
        </w:rPr>
        <w:t>:</w:t>
      </w:r>
      <w:r>
        <w:rPr>
          <w:b/>
        </w:rPr>
        <w:t xml:space="preserve"> </w:t>
      </w:r>
    </w:p>
    <w:p w14:paraId="2F406A7E" w14:textId="3B756BFF" w:rsidR="003006C3" w:rsidRPr="008557B2" w:rsidRDefault="003006C3" w:rsidP="003006C3">
      <w:pPr>
        <w:pStyle w:val="doclist"/>
      </w:pPr>
      <w:r>
        <w:rPr>
          <w:b/>
        </w:rPr>
        <w:t xml:space="preserve">                </w:t>
      </w:r>
      <w:r w:rsidR="005F6BDA" w:rsidRPr="000E7388">
        <w:t>Students</w:t>
      </w:r>
      <w:r w:rsidRPr="000E7388">
        <w:t xml:space="preserve"> can easily view the fee structure and getting a hardcopy of fee and easily submit in any bank. Enabling admission staff to verify payment for individual students and address any payment-related inquiries or issues. Providing a centralized location for payment records, making it easier for school administrators to review and analyze payment trends and revenue. Allowing students and families to view their payment history and remaining balances in </w:t>
      </w:r>
      <w:r w:rsidRPr="008557B2">
        <w:t>the admission management system.</w:t>
      </w:r>
    </w:p>
    <w:p w14:paraId="1AA698A1"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Use case: Submit Admission Fee Receipt</w:t>
      </w:r>
    </w:p>
    <w:p w14:paraId="043A18C8"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Submit Admission Fee Receipt use case involves the student submitting proof of payment for their admission fee. The student starts by navigating to the fee submission page and selecting the option to submit the admission fee receipt. The system then prompts the student to upload a scanned copy or image of their admission fee receipt. Once the student uploads the receipt, the system validates it to ensure that the fee has been paid and the receipt is valid. The system then updates the student's fee payment status, confirming the successful submission of the admission fee receipt to the student.</w:t>
      </w:r>
    </w:p>
    <w:p w14:paraId="7612E838" w14:textId="77777777" w:rsidR="008557B2" w:rsidRDefault="008557B2" w:rsidP="003006C3">
      <w:pPr>
        <w:pStyle w:val="doclist"/>
      </w:pPr>
    </w:p>
    <w:p w14:paraId="55421F6A" w14:textId="77777777" w:rsidR="0089042E" w:rsidRDefault="0089042E" w:rsidP="003006C3">
      <w:pPr>
        <w:pStyle w:val="doclist"/>
      </w:pPr>
    </w:p>
    <w:p w14:paraId="64BC15D3" w14:textId="77777777" w:rsidR="0089042E" w:rsidRDefault="0089042E" w:rsidP="0089042E">
      <w:pPr>
        <w:pStyle w:val="Heading2"/>
        <w:rPr>
          <w:b/>
          <w:sz w:val="28"/>
          <w:szCs w:val="28"/>
        </w:rPr>
      </w:pPr>
      <w:bookmarkStart w:id="330" w:name="_Toc131970262"/>
      <w:r>
        <w:rPr>
          <w:b/>
          <w:sz w:val="28"/>
          <w:szCs w:val="28"/>
        </w:rPr>
        <w:t>Fully Dressed Use Cases:</w:t>
      </w:r>
      <w:bookmarkEnd w:id="330"/>
    </w:p>
    <w:p w14:paraId="1E9E2435" w14:textId="77777777" w:rsidR="0089042E" w:rsidRDefault="0089042E" w:rsidP="0089042E"/>
    <w:p w14:paraId="33DFD5F4" w14:textId="77777777" w:rsidR="0089042E" w:rsidRDefault="0089042E" w:rsidP="0089042E">
      <w:pPr>
        <w:pStyle w:val="doclist"/>
        <w:rPr>
          <w:rFonts w:asciiTheme="majorHAnsi" w:eastAsiaTheme="majorEastAsia" w:hAnsiTheme="majorHAnsi" w:cstheme="majorBidi"/>
          <w:b/>
          <w:color w:val="1F4D78" w:themeColor="accent1" w:themeShade="7F"/>
          <w:lang w:bidi="ur-PK"/>
        </w:rPr>
      </w:pPr>
      <w:r>
        <w:rPr>
          <w:rFonts w:asciiTheme="majorHAnsi" w:eastAsiaTheme="majorEastAsia" w:hAnsiTheme="majorHAnsi" w:cstheme="majorBidi"/>
          <w:b/>
          <w:color w:val="1F4D78" w:themeColor="accent1" w:themeShade="7F"/>
          <w:lang w:bidi="ur-PK"/>
        </w:rPr>
        <w:t>WAQAS (FA21-BSE-040</w:t>
      </w:r>
      <w:r w:rsidRPr="00271219">
        <w:rPr>
          <w:rFonts w:asciiTheme="majorHAnsi" w:eastAsiaTheme="majorEastAsia" w:hAnsiTheme="majorHAnsi" w:cstheme="majorBidi"/>
          <w:b/>
          <w:color w:val="1F4D78" w:themeColor="accent1" w:themeShade="7F"/>
          <w:lang w:bidi="ur-PK"/>
        </w:rPr>
        <w:t>):</w:t>
      </w:r>
    </w:p>
    <w:p w14:paraId="2D1FBD2B" w14:textId="77777777" w:rsidR="00D756A1" w:rsidRDefault="0089042E" w:rsidP="00D756A1">
      <w:pPr>
        <w:pStyle w:val="doclist"/>
        <w:rPr>
          <w:b/>
          <w:color w:val="000000" w:themeColor="text1"/>
          <w:sz w:val="28"/>
          <w:szCs w:val="28"/>
        </w:rPr>
      </w:pPr>
      <w:r>
        <w:rPr>
          <w:b/>
          <w:color w:val="000000" w:themeColor="text1"/>
          <w:sz w:val="28"/>
          <w:szCs w:val="28"/>
        </w:rPr>
        <w:t xml:space="preserve">Use case: View fee </w:t>
      </w:r>
      <w:r w:rsidR="00D756A1">
        <w:rPr>
          <w:b/>
          <w:color w:val="000000" w:themeColor="text1"/>
          <w:sz w:val="28"/>
          <w:szCs w:val="28"/>
        </w:rPr>
        <w:t>structure:</w:t>
      </w:r>
    </w:p>
    <w:p w14:paraId="35A8F80F" w14:textId="77777777" w:rsidR="009C79FC" w:rsidRPr="009C79FC" w:rsidRDefault="009C79FC" w:rsidP="009C79FC">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Admission System</w:t>
      </w:r>
    </w:p>
    <w:p w14:paraId="2E411E55" w14:textId="77777777" w:rsidR="00D756A1" w:rsidRPr="00D756A1" w:rsidRDefault="00D756A1" w:rsidP="00D756A1">
      <w:pPr>
        <w:pStyle w:val="doclist"/>
      </w:pPr>
      <w:r w:rsidRPr="00D756A1">
        <w:rPr>
          <w:b/>
        </w:rPr>
        <w:t>Title</w:t>
      </w:r>
      <w:r w:rsidRPr="00D756A1">
        <w:t>: View Fee Structure</w:t>
      </w:r>
    </w:p>
    <w:p w14:paraId="13357647" w14:textId="77777777" w:rsidR="00D756A1" w:rsidRPr="00D756A1" w:rsidRDefault="00D756A1" w:rsidP="00D756A1">
      <w:pPr>
        <w:pStyle w:val="doclist"/>
      </w:pPr>
      <w:r w:rsidRPr="00D756A1">
        <w:rPr>
          <w:b/>
        </w:rPr>
        <w:t>Primary Actor</w:t>
      </w:r>
      <w:r w:rsidRPr="00D756A1">
        <w:t>: Prospective Student</w:t>
      </w:r>
    </w:p>
    <w:p w14:paraId="05073BA4" w14:textId="77777777" w:rsidR="00D756A1" w:rsidRPr="00D756A1" w:rsidRDefault="00D756A1" w:rsidP="00D756A1">
      <w:pPr>
        <w:pStyle w:val="doclist"/>
      </w:pPr>
      <w:r w:rsidRPr="00D756A1">
        <w:t>Goal in Context: The prospective student wants to view the fee structure in the admission management system to determine the cost of attendance and plan their finances accordingly.</w:t>
      </w:r>
    </w:p>
    <w:p w14:paraId="0187BEC0" w14:textId="77777777" w:rsidR="00D756A1" w:rsidRPr="00BD483F" w:rsidRDefault="00D756A1" w:rsidP="00D756A1">
      <w:pPr>
        <w:pStyle w:val="doclist"/>
        <w:rPr>
          <w:b/>
        </w:rPr>
      </w:pPr>
      <w:r w:rsidRPr="00D756A1">
        <w:rPr>
          <w:b/>
        </w:rPr>
        <w:t>Preconditions:</w:t>
      </w:r>
    </w:p>
    <w:p w14:paraId="4FAD79C1" w14:textId="77777777" w:rsidR="00D756A1" w:rsidRPr="00D756A1" w:rsidRDefault="00331226" w:rsidP="00D756A1">
      <w:pPr>
        <w:pStyle w:val="doclist"/>
      </w:pPr>
      <w:r>
        <w:t xml:space="preserve">           </w:t>
      </w:r>
      <w:r w:rsidR="00D756A1" w:rsidRPr="00D756A1">
        <w:t>The prospective student has access to the admission management system.</w:t>
      </w:r>
    </w:p>
    <w:p w14:paraId="4D24CF2F" w14:textId="77777777" w:rsidR="00D756A1" w:rsidRPr="00D756A1" w:rsidRDefault="00331226" w:rsidP="00D756A1">
      <w:pPr>
        <w:pStyle w:val="doclist"/>
      </w:pPr>
      <w:r>
        <w:t xml:space="preserve">           </w:t>
      </w:r>
      <w:r w:rsidR="00D756A1" w:rsidRPr="00D756A1">
        <w:t>The fee structure has been entered and updated in the system.</w:t>
      </w:r>
    </w:p>
    <w:p w14:paraId="182D1CDC" w14:textId="77777777" w:rsidR="00BD483F" w:rsidRPr="00BD483F" w:rsidRDefault="00D756A1" w:rsidP="00D756A1">
      <w:pPr>
        <w:pStyle w:val="doclist"/>
        <w:rPr>
          <w:b/>
        </w:rPr>
      </w:pPr>
      <w:r w:rsidRPr="00D756A1">
        <w:rPr>
          <w:b/>
        </w:rPr>
        <w:t>Trigger:</w:t>
      </w:r>
    </w:p>
    <w:p w14:paraId="15B8F526" w14:textId="77777777" w:rsidR="00D756A1" w:rsidRPr="00D756A1" w:rsidRDefault="00BD483F" w:rsidP="00D756A1">
      <w:pPr>
        <w:pStyle w:val="doclist"/>
      </w:pPr>
      <w:r>
        <w:t xml:space="preserve">           </w:t>
      </w:r>
      <w:r w:rsidR="00D756A1" w:rsidRPr="00D756A1">
        <w:t xml:space="preserve"> The prospective student clicks on the "View Fee Structure" button in the admission management system.</w:t>
      </w:r>
    </w:p>
    <w:p w14:paraId="73A16262" w14:textId="77777777" w:rsidR="00D756A1" w:rsidRPr="00BD483F" w:rsidRDefault="00D756A1" w:rsidP="00D756A1">
      <w:pPr>
        <w:pStyle w:val="doclist"/>
        <w:rPr>
          <w:b/>
        </w:rPr>
      </w:pPr>
      <w:r w:rsidRPr="00D756A1">
        <w:rPr>
          <w:b/>
        </w:rPr>
        <w:t>Main Success Scenario:</w:t>
      </w:r>
    </w:p>
    <w:p w14:paraId="1148308E" w14:textId="77777777" w:rsidR="00D756A1" w:rsidRPr="00D756A1" w:rsidRDefault="00BD483F" w:rsidP="00BD483F">
      <w:pPr>
        <w:pStyle w:val="doclist"/>
        <w:rPr>
          <w:b/>
          <w:sz w:val="28"/>
          <w:szCs w:val="28"/>
        </w:rPr>
      </w:pPr>
      <w:r>
        <w:t xml:space="preserve">   1.</w:t>
      </w:r>
      <w:r w:rsidRPr="00D756A1">
        <w:t xml:space="preserve"> The</w:t>
      </w:r>
      <w:r w:rsidR="00D756A1" w:rsidRPr="00D756A1">
        <w:t xml:space="preserve"> system displays the fee structure for the academic year in a clear and organized manner.</w:t>
      </w:r>
    </w:p>
    <w:p w14:paraId="197B813E" w14:textId="77777777" w:rsidR="00D756A1" w:rsidRPr="00D756A1" w:rsidRDefault="00BD483F" w:rsidP="00BD483F">
      <w:pPr>
        <w:pStyle w:val="doclist"/>
        <w:rPr>
          <w:b/>
          <w:sz w:val="28"/>
          <w:szCs w:val="28"/>
        </w:rPr>
      </w:pPr>
      <w:r>
        <w:t xml:space="preserve">   2.</w:t>
      </w:r>
      <w:r w:rsidRPr="00D756A1">
        <w:t xml:space="preserve"> The</w:t>
      </w:r>
      <w:r w:rsidR="00D756A1" w:rsidRPr="00D756A1">
        <w:t xml:space="preserve"> prospective student is able to view the tuition fees, other fees, and any available discounts or scholarships.</w:t>
      </w:r>
    </w:p>
    <w:p w14:paraId="3219F034" w14:textId="77777777" w:rsidR="00D756A1" w:rsidRPr="00D756A1" w:rsidRDefault="00BD483F" w:rsidP="00BD483F">
      <w:pPr>
        <w:pStyle w:val="doclist"/>
        <w:rPr>
          <w:b/>
          <w:sz w:val="28"/>
          <w:szCs w:val="28"/>
        </w:rPr>
      </w:pPr>
      <w:r>
        <w:t xml:space="preserve">   3.</w:t>
      </w:r>
      <w:r w:rsidRPr="00D756A1">
        <w:t xml:space="preserve"> The</w:t>
      </w:r>
      <w:r w:rsidR="00D756A1" w:rsidRPr="00D756A1">
        <w:t xml:space="preserve"> prospective student is able to compare the fee structure with other schools' fee structures, if available.</w:t>
      </w:r>
    </w:p>
    <w:p w14:paraId="2820DC13" w14:textId="77777777" w:rsidR="00D756A1" w:rsidRPr="00D756A1" w:rsidRDefault="00BD483F" w:rsidP="00BD483F">
      <w:pPr>
        <w:pStyle w:val="doclist"/>
        <w:rPr>
          <w:b/>
          <w:sz w:val="28"/>
          <w:szCs w:val="28"/>
        </w:rPr>
      </w:pPr>
      <w:r>
        <w:t xml:space="preserve">   4.</w:t>
      </w:r>
      <w:r w:rsidRPr="00D756A1">
        <w:t xml:space="preserve"> The</w:t>
      </w:r>
      <w:r w:rsidR="00D756A1" w:rsidRPr="00D756A1">
        <w:t xml:space="preserve"> prospective student can click on a link or button to request more information or contact </w:t>
      </w:r>
      <w:r>
        <w:t xml:space="preserve">  </w:t>
      </w:r>
      <w:r w:rsidR="00D756A1" w:rsidRPr="00D756A1">
        <w:t>the admission office with questions.</w:t>
      </w:r>
    </w:p>
    <w:p w14:paraId="0FA78EEF" w14:textId="77777777" w:rsidR="00D756A1" w:rsidRPr="00D756A1" w:rsidRDefault="00D756A1" w:rsidP="00D756A1">
      <w:pPr>
        <w:pStyle w:val="doclist"/>
        <w:ind w:left="720"/>
      </w:pPr>
      <w:r w:rsidRPr="00D756A1">
        <w:t>Alternate Flow: 2a. If the fee structure has not been entered or updated in the system, the system displays an error message and prompts the admission staff to enter or update the fee structure.</w:t>
      </w:r>
    </w:p>
    <w:p w14:paraId="2A232BFC" w14:textId="77777777" w:rsidR="00D756A1" w:rsidRPr="00C76175" w:rsidRDefault="00D756A1" w:rsidP="00D756A1">
      <w:pPr>
        <w:pStyle w:val="doclist"/>
        <w:ind w:left="720"/>
        <w:rPr>
          <w:b/>
        </w:rPr>
      </w:pPr>
      <w:r w:rsidRPr="00C76175">
        <w:rPr>
          <w:b/>
        </w:rPr>
        <w:t>Post conditions</w:t>
      </w:r>
      <w:r w:rsidRPr="00D756A1">
        <w:rPr>
          <w:b/>
        </w:rPr>
        <w:t>:</w:t>
      </w:r>
    </w:p>
    <w:p w14:paraId="225B2F20" w14:textId="77777777" w:rsidR="00D756A1" w:rsidRPr="00D756A1" w:rsidRDefault="00D756A1" w:rsidP="00D756A1">
      <w:pPr>
        <w:pStyle w:val="doclist"/>
        <w:ind w:left="720"/>
      </w:pPr>
      <w:r w:rsidRPr="00D756A1">
        <w:t>The prospective student has viewed the fee structure and has a better understanding of the cost of attendance and available funding options.</w:t>
      </w:r>
    </w:p>
    <w:p w14:paraId="1F2BAA88" w14:textId="77777777" w:rsidR="00D756A1" w:rsidRPr="00D756A1" w:rsidRDefault="00D756A1" w:rsidP="00D756A1">
      <w:pPr>
        <w:pStyle w:val="doclist"/>
        <w:ind w:left="720"/>
      </w:pPr>
      <w:r w:rsidRPr="00D756A1">
        <w:t>The admission staff has received a request for more information or questions about the fee structure.</w:t>
      </w:r>
    </w:p>
    <w:p w14:paraId="6939D6F4" w14:textId="77777777" w:rsidR="00D756A1" w:rsidRPr="00C76175" w:rsidRDefault="00D756A1" w:rsidP="00D756A1">
      <w:pPr>
        <w:pStyle w:val="doclist"/>
        <w:ind w:left="720"/>
        <w:rPr>
          <w:b/>
        </w:rPr>
      </w:pPr>
      <w:r w:rsidRPr="00D756A1">
        <w:rPr>
          <w:b/>
        </w:rPr>
        <w:t>Exceptions:</w:t>
      </w:r>
    </w:p>
    <w:p w14:paraId="6AF84DA4" w14:textId="77777777" w:rsidR="00D756A1" w:rsidRPr="00D756A1" w:rsidRDefault="00331226" w:rsidP="00D756A1">
      <w:pPr>
        <w:pStyle w:val="doclist"/>
        <w:ind w:left="720"/>
      </w:pPr>
      <w:r>
        <w:t xml:space="preserve">            </w:t>
      </w:r>
      <w:r w:rsidR="00D756A1" w:rsidRPr="00D756A1">
        <w:t>The admission management system is unavailable or inaccessible.</w:t>
      </w:r>
    </w:p>
    <w:p w14:paraId="52C78836" w14:textId="77777777" w:rsidR="00D756A1" w:rsidRDefault="00331226" w:rsidP="00D756A1">
      <w:pPr>
        <w:pStyle w:val="doclist"/>
        <w:ind w:left="720"/>
      </w:pPr>
      <w:r>
        <w:t xml:space="preserve">            </w:t>
      </w:r>
      <w:r w:rsidR="00D756A1" w:rsidRPr="00D756A1">
        <w:t xml:space="preserve">The system displays incorrect or outdated fee information, causing confusion or </w:t>
      </w:r>
      <w:r w:rsidR="009C79FC">
        <w:t xml:space="preserve">      </w:t>
      </w:r>
      <w:r w:rsidR="00D756A1" w:rsidRPr="00D756A1">
        <w:t>misinformation for the prospective student.</w:t>
      </w:r>
    </w:p>
    <w:p w14:paraId="4BC14E5E" w14:textId="77777777" w:rsidR="009C79FC" w:rsidRDefault="009C79FC" w:rsidP="00D756A1">
      <w:pPr>
        <w:pStyle w:val="doclist"/>
        <w:ind w:left="720"/>
      </w:pPr>
    </w:p>
    <w:p w14:paraId="51E84251" w14:textId="496B604F" w:rsidR="00BD483F" w:rsidRDefault="009C79FC" w:rsidP="00BD483F">
      <w:pPr>
        <w:pStyle w:val="doclist"/>
        <w:rPr>
          <w:b/>
          <w:color w:val="000000" w:themeColor="text1"/>
          <w:sz w:val="28"/>
          <w:szCs w:val="28"/>
        </w:rPr>
      </w:pPr>
      <w:r>
        <w:rPr>
          <w:b/>
          <w:color w:val="000000" w:themeColor="text1"/>
          <w:sz w:val="28"/>
          <w:szCs w:val="28"/>
        </w:rPr>
        <w:t xml:space="preserve">Use case: Print fee </w:t>
      </w:r>
      <w:r w:rsidR="008557B2">
        <w:rPr>
          <w:b/>
          <w:color w:val="000000" w:themeColor="text1"/>
          <w:sz w:val="28"/>
          <w:szCs w:val="28"/>
        </w:rPr>
        <w:t>challan</w:t>
      </w:r>
      <w:r>
        <w:rPr>
          <w:b/>
          <w:color w:val="000000" w:themeColor="text1"/>
          <w:sz w:val="28"/>
          <w:szCs w:val="28"/>
        </w:rPr>
        <w:t>:</w:t>
      </w:r>
    </w:p>
    <w:p w14:paraId="5644F2EB" w14:textId="77777777" w:rsidR="00C76175" w:rsidRPr="009C79FC" w:rsidRDefault="00C76175" w:rsidP="00C76175">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Admission System</w:t>
      </w:r>
    </w:p>
    <w:p w14:paraId="2E2804E1" w14:textId="77777777" w:rsidR="00BD483F" w:rsidRPr="00C32E46" w:rsidRDefault="00BD483F" w:rsidP="00BD483F">
      <w:pPr>
        <w:pStyle w:val="doclist"/>
      </w:pPr>
      <w:r w:rsidRPr="00BD483F">
        <w:rPr>
          <w:b/>
        </w:rPr>
        <w:t>Title:</w:t>
      </w:r>
      <w:r w:rsidRPr="00BD483F">
        <w:t xml:space="preserve"> Print Fee Structure</w:t>
      </w:r>
    </w:p>
    <w:p w14:paraId="504FE79B" w14:textId="77777777" w:rsidR="00BD483F" w:rsidRPr="00C32E46" w:rsidRDefault="00BD483F" w:rsidP="00BD483F">
      <w:pPr>
        <w:pStyle w:val="doclist"/>
      </w:pPr>
      <w:r w:rsidRPr="00BD483F">
        <w:rPr>
          <w:b/>
        </w:rPr>
        <w:t>Primary Actor:</w:t>
      </w:r>
      <w:r w:rsidRPr="00BD483F">
        <w:t xml:space="preserve"> Student</w:t>
      </w:r>
    </w:p>
    <w:p w14:paraId="2475042B" w14:textId="77777777" w:rsidR="00BD483F" w:rsidRPr="00C32E46" w:rsidRDefault="00BD483F" w:rsidP="00BD483F">
      <w:pPr>
        <w:pStyle w:val="doclist"/>
      </w:pPr>
      <w:r w:rsidRPr="00BD483F">
        <w:t>Goal in Context: The student wants to print the fee structure in the admission management system to have a hard copy for their personal records or to share with their family or financial aid officers.</w:t>
      </w:r>
    </w:p>
    <w:p w14:paraId="382DBDD0" w14:textId="77777777" w:rsidR="00BD483F" w:rsidRPr="00C76175" w:rsidRDefault="00BD483F" w:rsidP="00BD483F">
      <w:pPr>
        <w:pStyle w:val="doclist"/>
        <w:rPr>
          <w:b/>
        </w:rPr>
      </w:pPr>
      <w:r w:rsidRPr="00BD483F">
        <w:rPr>
          <w:b/>
        </w:rPr>
        <w:t>Preconditions:</w:t>
      </w:r>
    </w:p>
    <w:p w14:paraId="4DD7A662" w14:textId="77777777" w:rsidR="00C32E46" w:rsidRPr="00C32E46" w:rsidRDefault="00BD483F" w:rsidP="00C32E46">
      <w:pPr>
        <w:pStyle w:val="doclist"/>
      </w:pPr>
      <w:r w:rsidRPr="00BD483F">
        <w:t>The student has access to the admission management system.</w:t>
      </w:r>
    </w:p>
    <w:p w14:paraId="6516E4ED" w14:textId="77777777" w:rsidR="00C32E46" w:rsidRPr="00C32E46" w:rsidRDefault="00BD483F" w:rsidP="00C32E46">
      <w:pPr>
        <w:pStyle w:val="doclist"/>
      </w:pPr>
      <w:r w:rsidRPr="00BD483F">
        <w:t>The fee structure has been entered and updated in the system.</w:t>
      </w:r>
    </w:p>
    <w:p w14:paraId="3A594472" w14:textId="77777777" w:rsidR="00C32E46" w:rsidRPr="00C32E46" w:rsidRDefault="00BD483F" w:rsidP="00C32E46">
      <w:pPr>
        <w:pStyle w:val="doclist"/>
      </w:pPr>
      <w:r w:rsidRPr="00BD483F">
        <w:rPr>
          <w:b/>
        </w:rPr>
        <w:t>Trigger:</w:t>
      </w:r>
      <w:r w:rsidRPr="00BD483F">
        <w:t xml:space="preserve"> The student clicks on the "Print Fee Structure" button in the admission management system.</w:t>
      </w:r>
    </w:p>
    <w:p w14:paraId="0DA395EB" w14:textId="77777777" w:rsidR="00C32E46" w:rsidRPr="00C76175" w:rsidRDefault="00BD483F" w:rsidP="00C32E46">
      <w:pPr>
        <w:pStyle w:val="doclist"/>
        <w:rPr>
          <w:b/>
        </w:rPr>
      </w:pPr>
      <w:r w:rsidRPr="00BD483F">
        <w:rPr>
          <w:b/>
        </w:rPr>
        <w:t>Main Success Scenario:</w:t>
      </w:r>
    </w:p>
    <w:p w14:paraId="57BB1D4E" w14:textId="77777777" w:rsidR="00C32E46" w:rsidRPr="00C32E46" w:rsidRDefault="00C32E46" w:rsidP="00C32E46">
      <w:pPr>
        <w:pStyle w:val="doclist"/>
      </w:pPr>
      <w:r w:rsidRPr="00C32E46">
        <w:t>1.</w:t>
      </w:r>
      <w:r w:rsidRPr="00BD483F">
        <w:t xml:space="preserve"> The</w:t>
      </w:r>
      <w:r w:rsidR="00BD483F" w:rsidRPr="00BD483F">
        <w:t xml:space="preserve"> system generates a printable version of the fee structure for the academic year.</w:t>
      </w:r>
    </w:p>
    <w:p w14:paraId="4060175F" w14:textId="77777777" w:rsidR="00C32E46" w:rsidRPr="00C32E46" w:rsidRDefault="00C32E46" w:rsidP="00C32E46">
      <w:pPr>
        <w:pStyle w:val="doclist"/>
      </w:pPr>
      <w:r w:rsidRPr="00C32E46">
        <w:t>2.</w:t>
      </w:r>
      <w:r w:rsidRPr="00BD483F">
        <w:t xml:space="preserve"> The</w:t>
      </w:r>
      <w:r w:rsidR="00BD483F" w:rsidRPr="00BD483F">
        <w:t xml:space="preserve"> student reviews the printed fee structure for accuracy and completeness.</w:t>
      </w:r>
    </w:p>
    <w:p w14:paraId="416D6FC7" w14:textId="77777777" w:rsidR="00C32E46" w:rsidRPr="00C32E46" w:rsidRDefault="00C32E46" w:rsidP="00C32E46">
      <w:pPr>
        <w:pStyle w:val="doclist"/>
      </w:pPr>
      <w:r w:rsidRPr="00C32E46">
        <w:t>3.</w:t>
      </w:r>
      <w:r w:rsidRPr="00BD483F">
        <w:t xml:space="preserve"> The</w:t>
      </w:r>
      <w:r w:rsidR="00BD483F" w:rsidRPr="00BD483F">
        <w:t xml:space="preserve"> student can use the printed fee structure for personal reference or to share with their family or financial aid officers.</w:t>
      </w:r>
      <w:r w:rsidRPr="00C32E46">
        <w:t>4</w:t>
      </w:r>
    </w:p>
    <w:p w14:paraId="1E65FE16" w14:textId="77777777" w:rsidR="00C32E46" w:rsidRPr="00C32E46" w:rsidRDefault="00C76175" w:rsidP="00C32E46">
      <w:pPr>
        <w:pStyle w:val="doclist"/>
      </w:pPr>
      <w:r>
        <w:t>4.</w:t>
      </w:r>
      <w:r w:rsidRPr="00BD483F">
        <w:t xml:space="preserve"> The</w:t>
      </w:r>
      <w:r w:rsidR="00BD483F" w:rsidRPr="00BD483F">
        <w:t xml:space="preserve"> student can file a copy of the printed fee structure for their personal record-keeping purposes.</w:t>
      </w:r>
    </w:p>
    <w:p w14:paraId="49D14ED5" w14:textId="77777777" w:rsidR="00C32E46" w:rsidRPr="00C32E46" w:rsidRDefault="00BD483F" w:rsidP="00C32E46">
      <w:pPr>
        <w:pStyle w:val="doclist"/>
      </w:pPr>
      <w:r w:rsidRPr="00BD483F">
        <w:t>Alternate Flow: 2a. If the fee structure has not been entered or updated in the system, the system displays an error message and prompts the admission staff to enter or update the fee structure.</w:t>
      </w:r>
    </w:p>
    <w:p w14:paraId="7DCA2E19" w14:textId="77777777" w:rsidR="00C32E46" w:rsidRPr="00C76175" w:rsidRDefault="00C32E46" w:rsidP="00C32E46">
      <w:pPr>
        <w:pStyle w:val="doclist"/>
        <w:rPr>
          <w:b/>
        </w:rPr>
      </w:pPr>
      <w:r w:rsidRPr="00C76175">
        <w:rPr>
          <w:b/>
        </w:rPr>
        <w:t>Post conditions</w:t>
      </w:r>
      <w:r w:rsidR="00BD483F" w:rsidRPr="00BD483F">
        <w:rPr>
          <w:b/>
        </w:rPr>
        <w:t>:</w:t>
      </w:r>
    </w:p>
    <w:p w14:paraId="5057646D" w14:textId="77777777" w:rsidR="00C32E46" w:rsidRPr="00C32E46" w:rsidRDefault="00BD483F" w:rsidP="00C32E46">
      <w:pPr>
        <w:pStyle w:val="doclist"/>
      </w:pPr>
      <w:r w:rsidRPr="00BD483F">
        <w:t>The student has a printed copy of the fee structure for personal reference or to share with others.</w:t>
      </w:r>
    </w:p>
    <w:p w14:paraId="43B48071" w14:textId="77777777" w:rsidR="00C32E46" w:rsidRPr="00C32E46" w:rsidRDefault="00BD483F" w:rsidP="00C32E46">
      <w:pPr>
        <w:pStyle w:val="doclist"/>
      </w:pPr>
      <w:r w:rsidRPr="00BD483F">
        <w:t>The admission staff has not been directly involved in this use case.</w:t>
      </w:r>
    </w:p>
    <w:p w14:paraId="7EB03687" w14:textId="77777777" w:rsidR="00C32E46" w:rsidRPr="00C76175" w:rsidRDefault="00BD483F" w:rsidP="00C32E46">
      <w:pPr>
        <w:pStyle w:val="doclist"/>
        <w:rPr>
          <w:b/>
        </w:rPr>
      </w:pPr>
      <w:r w:rsidRPr="00BD483F">
        <w:rPr>
          <w:b/>
        </w:rPr>
        <w:t>Exceptions:</w:t>
      </w:r>
    </w:p>
    <w:p w14:paraId="4928E42F" w14:textId="77777777" w:rsidR="00C32E46" w:rsidRPr="00C32E46" w:rsidRDefault="00BD483F" w:rsidP="00C32E46">
      <w:pPr>
        <w:pStyle w:val="doclist"/>
      </w:pPr>
      <w:r w:rsidRPr="00BD483F">
        <w:t>The admission management system is unavailable or inaccessible.</w:t>
      </w:r>
    </w:p>
    <w:p w14:paraId="40C6C4C1" w14:textId="77777777" w:rsidR="00BD483F" w:rsidRDefault="00BD483F" w:rsidP="00C32E46">
      <w:pPr>
        <w:pStyle w:val="doclist"/>
      </w:pPr>
      <w:r w:rsidRPr="00BD483F">
        <w:t>The system generates an incomplete or inaccurate printable version of the fee structure, causing confusion or misinformation for the student.</w:t>
      </w:r>
    </w:p>
    <w:p w14:paraId="2476E640" w14:textId="77777777" w:rsidR="00C32E46" w:rsidRDefault="00C32E46" w:rsidP="00C32E46">
      <w:pPr>
        <w:pStyle w:val="doclist"/>
      </w:pPr>
    </w:p>
    <w:p w14:paraId="006BD954" w14:textId="77777777" w:rsidR="00C76175" w:rsidRDefault="00C32E46" w:rsidP="00C32E46">
      <w:pPr>
        <w:pStyle w:val="doclist"/>
        <w:rPr>
          <w:b/>
          <w:color w:val="000000" w:themeColor="text1"/>
          <w:sz w:val="28"/>
          <w:szCs w:val="28"/>
        </w:rPr>
      </w:pPr>
      <w:r>
        <w:rPr>
          <w:b/>
          <w:color w:val="000000" w:themeColor="text1"/>
          <w:sz w:val="28"/>
          <w:szCs w:val="28"/>
        </w:rPr>
        <w:t>Use case: Submit fee challan:</w:t>
      </w:r>
    </w:p>
    <w:p w14:paraId="447D2835" w14:textId="77777777" w:rsidR="00C76175" w:rsidRPr="00C76175" w:rsidRDefault="00C76175" w:rsidP="00C76175">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Admission System</w:t>
      </w:r>
    </w:p>
    <w:p w14:paraId="107C580B" w14:textId="77777777" w:rsidR="00C32E46" w:rsidRPr="00C76175" w:rsidRDefault="00C32E46" w:rsidP="00C32E46">
      <w:pPr>
        <w:pStyle w:val="doclist"/>
        <w:rPr>
          <w:b/>
          <w:color w:val="000000" w:themeColor="text1"/>
          <w:sz w:val="28"/>
          <w:szCs w:val="28"/>
        </w:rPr>
      </w:pPr>
      <w:r w:rsidRPr="00C32E46">
        <w:rPr>
          <w:b/>
        </w:rPr>
        <w:t>Title:</w:t>
      </w:r>
      <w:r w:rsidRPr="00C32E46">
        <w:t xml:space="preserve"> View Fee Challan</w:t>
      </w:r>
    </w:p>
    <w:p w14:paraId="0D4A5453" w14:textId="77777777" w:rsidR="00C32E46" w:rsidRPr="00C32E46" w:rsidRDefault="00C32E46" w:rsidP="00C32E46">
      <w:pPr>
        <w:pStyle w:val="doclist"/>
      </w:pPr>
      <w:r w:rsidRPr="00C32E46">
        <w:rPr>
          <w:b/>
        </w:rPr>
        <w:t>Primary Actor:</w:t>
      </w:r>
      <w:r w:rsidRPr="00C32E46">
        <w:t xml:space="preserve"> Student</w:t>
      </w:r>
    </w:p>
    <w:p w14:paraId="77919BB6" w14:textId="77777777" w:rsidR="00C32E46" w:rsidRPr="00C32E46" w:rsidRDefault="00C32E46" w:rsidP="00C32E46">
      <w:pPr>
        <w:pStyle w:val="doclist"/>
      </w:pPr>
      <w:r w:rsidRPr="00C32E46">
        <w:t>Goal in Context: The student wants to view the fee challan in the admission management system to see the details of the fees they are required to pay for their admission.</w:t>
      </w:r>
    </w:p>
    <w:p w14:paraId="280F91BA" w14:textId="77777777" w:rsidR="00C32E46" w:rsidRPr="00C76175" w:rsidRDefault="00C32E46" w:rsidP="00C32E46">
      <w:pPr>
        <w:pStyle w:val="doclist"/>
        <w:rPr>
          <w:b/>
        </w:rPr>
      </w:pPr>
      <w:r w:rsidRPr="00C32E46">
        <w:rPr>
          <w:b/>
        </w:rPr>
        <w:t>Preconditions:</w:t>
      </w:r>
    </w:p>
    <w:p w14:paraId="785642BE" w14:textId="77777777" w:rsidR="00C32E46" w:rsidRPr="00C32E46" w:rsidRDefault="00C32E46" w:rsidP="00C32E46">
      <w:pPr>
        <w:pStyle w:val="doclist"/>
      </w:pPr>
      <w:r w:rsidRPr="00C32E46">
        <w:t>The student has access to the admission management system.</w:t>
      </w:r>
    </w:p>
    <w:p w14:paraId="204B5961" w14:textId="049C32AC" w:rsidR="00C32E46" w:rsidRPr="00C32E46" w:rsidRDefault="00C32E46" w:rsidP="00C32E46">
      <w:pPr>
        <w:pStyle w:val="doclist"/>
      </w:pPr>
      <w:r w:rsidRPr="00C32E46">
        <w:t xml:space="preserve">The admission staff has generated a fee challan for the </w:t>
      </w:r>
      <w:r w:rsidR="005F6BDA" w:rsidRPr="00C32E46">
        <w:t>students</w:t>
      </w:r>
      <w:r w:rsidRPr="00C32E46">
        <w:t>.</w:t>
      </w:r>
    </w:p>
    <w:p w14:paraId="05B09683" w14:textId="77777777" w:rsidR="00C32E46" w:rsidRPr="00C32E46" w:rsidRDefault="00C32E46" w:rsidP="00C32E46">
      <w:pPr>
        <w:pStyle w:val="doclist"/>
      </w:pPr>
      <w:r w:rsidRPr="00C32E46">
        <w:rPr>
          <w:b/>
        </w:rPr>
        <w:t>Trigger:</w:t>
      </w:r>
      <w:r w:rsidRPr="00C32E46">
        <w:t xml:space="preserve"> The student clicks on the "View Fee Challan" button in the admission management system.</w:t>
      </w:r>
    </w:p>
    <w:p w14:paraId="628AE2E0" w14:textId="77777777" w:rsidR="00C32E46" w:rsidRPr="00C76175" w:rsidRDefault="00C32E46" w:rsidP="00C32E46">
      <w:pPr>
        <w:pStyle w:val="doclist"/>
        <w:rPr>
          <w:b/>
        </w:rPr>
      </w:pPr>
      <w:r w:rsidRPr="00C32E46">
        <w:rPr>
          <w:b/>
        </w:rPr>
        <w:t>Main Success Scenario:</w:t>
      </w:r>
    </w:p>
    <w:p w14:paraId="052E8990" w14:textId="77777777" w:rsidR="00C32E46" w:rsidRPr="00C32E46" w:rsidRDefault="00C76175" w:rsidP="00C32E46">
      <w:pPr>
        <w:pStyle w:val="doclist"/>
      </w:pPr>
      <w:r w:rsidRPr="00C32E46">
        <w:t>1. The</w:t>
      </w:r>
      <w:r w:rsidR="00C32E46" w:rsidRPr="00C32E46">
        <w:t xml:space="preserve"> system retrieves the fee challan from the admission management system for the student.</w:t>
      </w:r>
    </w:p>
    <w:p w14:paraId="65601926" w14:textId="77777777" w:rsidR="00C32E46" w:rsidRPr="00C32E46" w:rsidRDefault="00C76175" w:rsidP="00C32E46">
      <w:pPr>
        <w:pStyle w:val="doclist"/>
      </w:pPr>
      <w:r w:rsidRPr="00C32E46">
        <w:t>2. The</w:t>
      </w:r>
      <w:r w:rsidR="00C32E46" w:rsidRPr="00C32E46">
        <w:t xml:space="preserve"> system displays the fee challan to the student in a clear and easy-to-understand format, including details such as the amount due, payment due date, and payment methods accepted.</w:t>
      </w:r>
    </w:p>
    <w:p w14:paraId="32B1BDB8" w14:textId="77777777" w:rsidR="00C32E46" w:rsidRPr="00C32E46" w:rsidRDefault="00C76175" w:rsidP="00C32E46">
      <w:pPr>
        <w:pStyle w:val="doclist"/>
      </w:pPr>
      <w:r w:rsidRPr="00C32E46">
        <w:t>3. The</w:t>
      </w:r>
      <w:r w:rsidR="00C32E46" w:rsidRPr="00C32E46">
        <w:t xml:space="preserve"> student can review the fee challan to ensure that all information is correct and complete.</w:t>
      </w:r>
    </w:p>
    <w:p w14:paraId="67C7F96F" w14:textId="77777777" w:rsidR="00C32E46" w:rsidRPr="00C32E46" w:rsidRDefault="00C76175" w:rsidP="00C32E46">
      <w:pPr>
        <w:pStyle w:val="doclist"/>
      </w:pPr>
      <w:r w:rsidRPr="00C32E46">
        <w:t>4. The</w:t>
      </w:r>
      <w:r w:rsidR="00C32E46" w:rsidRPr="00C32E46">
        <w:t xml:space="preserve"> student can use the information on the fee challan to make payment for their admission fees.</w:t>
      </w:r>
    </w:p>
    <w:p w14:paraId="7DB8FD00" w14:textId="77777777" w:rsidR="00C32E46" w:rsidRPr="00C32E46" w:rsidRDefault="00C76175" w:rsidP="00C32E46">
      <w:pPr>
        <w:pStyle w:val="doclist"/>
      </w:pPr>
      <w:r w:rsidRPr="00C76175">
        <w:rPr>
          <w:b/>
        </w:rPr>
        <w:t>Alternate Flow:</w:t>
      </w:r>
      <w:r>
        <w:t xml:space="preserve"> </w:t>
      </w:r>
      <w:r w:rsidR="00C32E46" w:rsidRPr="00C32E46">
        <w:t xml:space="preserve"> If a fee challan has not been generated for the student, the system displays an error message and prompts the admission staff to generate a fee challan for the student.</w:t>
      </w:r>
    </w:p>
    <w:p w14:paraId="3CCED57F" w14:textId="77777777" w:rsidR="00C32E46" w:rsidRPr="00C76175" w:rsidRDefault="00C76175" w:rsidP="00C32E46">
      <w:pPr>
        <w:pStyle w:val="doclist"/>
        <w:rPr>
          <w:b/>
        </w:rPr>
      </w:pPr>
      <w:r w:rsidRPr="00C76175">
        <w:rPr>
          <w:b/>
        </w:rPr>
        <w:t>Post conditions</w:t>
      </w:r>
      <w:r w:rsidR="00C32E46" w:rsidRPr="00C32E46">
        <w:rPr>
          <w:b/>
        </w:rPr>
        <w:t>:</w:t>
      </w:r>
    </w:p>
    <w:p w14:paraId="65E14393" w14:textId="77777777" w:rsidR="00C32E46" w:rsidRPr="00C32E46" w:rsidRDefault="00C32E46" w:rsidP="00C32E46">
      <w:pPr>
        <w:pStyle w:val="doclist"/>
      </w:pPr>
      <w:r w:rsidRPr="00C32E46">
        <w:t>The student has viewed the fee challan with accurate and complete information.</w:t>
      </w:r>
    </w:p>
    <w:p w14:paraId="0DEA4176" w14:textId="77777777" w:rsidR="00C32E46" w:rsidRPr="00C32E46" w:rsidRDefault="00C32E46" w:rsidP="00C32E46">
      <w:pPr>
        <w:pStyle w:val="doclist"/>
      </w:pPr>
      <w:r w:rsidRPr="00C32E46">
        <w:t>The student is informed about the amount due, payment due date, and payment methods accepted for their admission fees.</w:t>
      </w:r>
    </w:p>
    <w:p w14:paraId="6EDE0449" w14:textId="77777777" w:rsidR="00C32E46" w:rsidRPr="00C76175" w:rsidRDefault="00C32E46" w:rsidP="00C32E46">
      <w:pPr>
        <w:pStyle w:val="doclist"/>
        <w:rPr>
          <w:b/>
        </w:rPr>
      </w:pPr>
      <w:r w:rsidRPr="00C32E46">
        <w:rPr>
          <w:b/>
        </w:rPr>
        <w:t>Exceptions:</w:t>
      </w:r>
    </w:p>
    <w:p w14:paraId="56575C1B" w14:textId="77777777" w:rsidR="00C32E46" w:rsidRPr="00C32E46" w:rsidRDefault="00C32E46" w:rsidP="00C32E46">
      <w:pPr>
        <w:pStyle w:val="doclist"/>
      </w:pPr>
      <w:r w:rsidRPr="00C32E46">
        <w:t>The admission management system is unavailable or inaccessible.</w:t>
      </w:r>
    </w:p>
    <w:p w14:paraId="5F34A5B3" w14:textId="71DF9811" w:rsidR="00C32E46" w:rsidRDefault="00C32E46" w:rsidP="00C32E46">
      <w:pPr>
        <w:pStyle w:val="doclist"/>
      </w:pPr>
      <w:r w:rsidRPr="00C32E46">
        <w:t>The fee challan contains incomplete or inaccurate information, causing confusion or misinformation for the student.</w:t>
      </w:r>
    </w:p>
    <w:p w14:paraId="375A8C31" w14:textId="77777777" w:rsidR="008557B2" w:rsidRPr="008557B2" w:rsidRDefault="008557B2" w:rsidP="00C32E46">
      <w:pPr>
        <w:pStyle w:val="doclist"/>
        <w:rPr>
          <w:b/>
        </w:rPr>
      </w:pPr>
    </w:p>
    <w:p w14:paraId="3AA1BA06"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Use Case: Submit Admission Fee Receipt</w:t>
      </w:r>
    </w:p>
    <w:p w14:paraId="696A4ECB" w14:textId="38A9542F"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 xml:space="preserve">Scope: </w:t>
      </w:r>
      <w:r w:rsidR="00A83AD5">
        <w:rPr>
          <w:rFonts w:ascii="Times New Roman" w:hAnsi="Times New Roman" w:cs="Times New Roman"/>
          <w:sz w:val="24"/>
          <w:szCs w:val="24"/>
        </w:rPr>
        <w:t>admission system</w:t>
      </w:r>
    </w:p>
    <w:p w14:paraId="2E5DC10D" w14:textId="77777777" w:rsidR="008557B2" w:rsidRPr="008557B2" w:rsidRDefault="008557B2" w:rsidP="008557B2">
      <w:pPr>
        <w:rPr>
          <w:rFonts w:ascii="Times New Roman" w:hAnsi="Times New Roman" w:cs="Times New Roman"/>
          <w:sz w:val="24"/>
          <w:szCs w:val="24"/>
        </w:rPr>
      </w:pPr>
      <w:r w:rsidRPr="00A83AD5">
        <w:rPr>
          <w:rFonts w:ascii="Times New Roman" w:hAnsi="Times New Roman" w:cs="Times New Roman"/>
          <w:b/>
          <w:sz w:val="24"/>
          <w:szCs w:val="24"/>
        </w:rPr>
        <w:t>Level:</w:t>
      </w:r>
      <w:r w:rsidRPr="008557B2">
        <w:rPr>
          <w:rFonts w:ascii="Times New Roman" w:hAnsi="Times New Roman" w:cs="Times New Roman"/>
          <w:sz w:val="24"/>
          <w:szCs w:val="24"/>
        </w:rPr>
        <w:t xml:space="preserve"> User goal</w:t>
      </w:r>
    </w:p>
    <w:p w14:paraId="5DC3DA80"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Primary Actor: Student</w:t>
      </w:r>
    </w:p>
    <w:p w14:paraId="3DA244FB"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Stakeholders and Interests:</w:t>
      </w:r>
    </w:p>
    <w:p w14:paraId="153D1AEA"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Student: Wants to submit their admission fee receipt to the admission office to complete the admission process.</w:t>
      </w:r>
    </w:p>
    <w:p w14:paraId="643E52A8"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Admission Office: Wants to verify the authenticity of the fee receipt and maintain a record of the payment.</w:t>
      </w:r>
    </w:p>
    <w:p w14:paraId="45F5D418"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Preconditions:</w:t>
      </w:r>
    </w:p>
    <w:p w14:paraId="02D66720"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has paid the admission fee and received a receipt.</w:t>
      </w:r>
    </w:p>
    <w:p w14:paraId="763EF842"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has access to a device with an internet connection.</w:t>
      </w:r>
    </w:p>
    <w:p w14:paraId="68C700AD"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system is operational.</w:t>
      </w:r>
    </w:p>
    <w:p w14:paraId="3571D1A1"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Trigger: The student selects the option to submit their admission fee receipt.</w:t>
      </w:r>
    </w:p>
    <w:p w14:paraId="6A83CCBA"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Success Guarantee (or Post-conditions):</w:t>
      </w:r>
    </w:p>
    <w:p w14:paraId="5D51E119"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fee receipt is successfully submitted.</w:t>
      </w:r>
    </w:p>
    <w:p w14:paraId="29355AA5"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office confirms the receipt and updates the student's admission status accordingly.</w:t>
      </w:r>
    </w:p>
    <w:p w14:paraId="7EE32841"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Main Success Scenario (or Basic Flow):</w:t>
      </w:r>
    </w:p>
    <w:p w14:paraId="6B8C4E48"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navigates to the admission system's fee submission page.</w:t>
      </w:r>
    </w:p>
    <w:p w14:paraId="00A405FD"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system prompts the student to upload a scanned copy or a clear photograph of their admission fee receipt.</w:t>
      </w:r>
    </w:p>
    <w:p w14:paraId="2F8668B1"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selects the file to upload and confirms their submission.</w:t>
      </w:r>
    </w:p>
    <w:p w14:paraId="526B2777"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system displays a confirmation message indicating that the submission was successful.</w:t>
      </w:r>
    </w:p>
    <w:p w14:paraId="73D5EB6A"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office receives the submission and verifies the authenticity of the receipt.</w:t>
      </w:r>
    </w:p>
    <w:p w14:paraId="70B5284F"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office updates the student's admission status and notifies the student via email or the admission system.</w:t>
      </w:r>
    </w:p>
    <w:p w14:paraId="70D840A1"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Extensions (or Alternative Flows):</w:t>
      </w:r>
    </w:p>
    <w:p w14:paraId="333449EA"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If the student encounters technical difficulties while uploading the receipt, the system displays an error message and prompts the student to try again.</w:t>
      </w:r>
    </w:p>
    <w:p w14:paraId="78045F5C"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If the admission office identifies any discrepancies or issues with the fee receipt, they may contact the student for clarification or further action.</w:t>
      </w:r>
    </w:p>
    <w:p w14:paraId="5ACB45F4"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Special Requirements:</w:t>
      </w:r>
    </w:p>
    <w:p w14:paraId="43479375"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system must be able to handle file uploads and display confirmation messages.</w:t>
      </w:r>
    </w:p>
    <w:p w14:paraId="2BF0C5F9"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office must have the necessary resources and tools to verify the authenticity of the fee receipt.</w:t>
      </w:r>
    </w:p>
    <w:p w14:paraId="4EE7AC76"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Technology and Data Variations List:</w:t>
      </w:r>
    </w:p>
    <w:p w14:paraId="28CFFDE4"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student can submit a scanned copy or clear photograph of their admission fee receipt in different file formats such as PDF, JPEG, or PNG.</w:t>
      </w:r>
    </w:p>
    <w:p w14:paraId="4E4BD132"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The admission office must have access to the admission system and relevant software tools to verify the authenticity of the receipt.</w:t>
      </w:r>
    </w:p>
    <w:p w14:paraId="4DA53BF0" w14:textId="77777777" w:rsidR="008557B2" w:rsidRPr="008557B2" w:rsidRDefault="008557B2" w:rsidP="008557B2">
      <w:pPr>
        <w:rPr>
          <w:rFonts w:ascii="Times New Roman" w:hAnsi="Times New Roman" w:cs="Times New Roman"/>
          <w:b/>
          <w:sz w:val="24"/>
          <w:szCs w:val="24"/>
        </w:rPr>
      </w:pPr>
      <w:r w:rsidRPr="008557B2">
        <w:rPr>
          <w:rFonts w:ascii="Times New Roman" w:hAnsi="Times New Roman" w:cs="Times New Roman"/>
          <w:b/>
          <w:sz w:val="24"/>
          <w:szCs w:val="24"/>
        </w:rPr>
        <w:t>Open Issues:</w:t>
      </w:r>
    </w:p>
    <w:p w14:paraId="56F938AF"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How will the admission office notify the student of their updated admission status?</w:t>
      </w:r>
    </w:p>
    <w:p w14:paraId="32006AE4" w14:textId="77777777" w:rsidR="008557B2" w:rsidRPr="008557B2" w:rsidRDefault="008557B2" w:rsidP="008557B2">
      <w:pPr>
        <w:rPr>
          <w:rFonts w:ascii="Times New Roman" w:hAnsi="Times New Roman" w:cs="Times New Roman"/>
          <w:sz w:val="24"/>
          <w:szCs w:val="24"/>
        </w:rPr>
      </w:pPr>
      <w:r w:rsidRPr="008557B2">
        <w:rPr>
          <w:rFonts w:ascii="Times New Roman" w:hAnsi="Times New Roman" w:cs="Times New Roman"/>
          <w:sz w:val="24"/>
          <w:szCs w:val="24"/>
        </w:rPr>
        <w:t>What happens if the student is unable to submit their admission fee receipt online?</w:t>
      </w:r>
    </w:p>
    <w:p w14:paraId="27C1174F" w14:textId="77777777" w:rsidR="008557B2" w:rsidRPr="008557B2" w:rsidRDefault="008557B2" w:rsidP="00C32E46">
      <w:pPr>
        <w:pStyle w:val="doclist"/>
      </w:pPr>
    </w:p>
    <w:p w14:paraId="2B1716E1" w14:textId="77777777" w:rsidR="0029430D" w:rsidRDefault="0029430D" w:rsidP="00C32E46">
      <w:pPr>
        <w:pStyle w:val="doclist"/>
        <w:rPr>
          <w:b/>
          <w:sz w:val="28"/>
          <w:szCs w:val="28"/>
        </w:rPr>
      </w:pPr>
    </w:p>
    <w:p w14:paraId="7733EC70" w14:textId="6F98A2DD" w:rsidR="00BD75C1" w:rsidRDefault="00A733DB" w:rsidP="00BD75C1">
      <w:pPr>
        <w:pStyle w:val="doclist"/>
        <w:rPr>
          <w:rFonts w:asciiTheme="majorHAnsi" w:eastAsiaTheme="majorEastAsia" w:hAnsiTheme="majorHAnsi" w:cstheme="majorBidi"/>
          <w:b/>
          <w:color w:val="1F4D78" w:themeColor="accent1" w:themeShade="7F"/>
          <w:lang w:bidi="ur-PK"/>
        </w:rPr>
      </w:pPr>
      <w:r>
        <w:rPr>
          <w:rFonts w:asciiTheme="majorHAnsi" w:eastAsiaTheme="majorEastAsia" w:hAnsiTheme="majorHAnsi" w:cstheme="majorBidi"/>
          <w:b/>
          <w:color w:val="1F4D78" w:themeColor="accent1" w:themeShade="7F"/>
          <w:lang w:bidi="ur-PK"/>
        </w:rPr>
        <w:t>Ibrahim Khan</w:t>
      </w:r>
      <w:r w:rsidR="00BD75C1" w:rsidRPr="00271219">
        <w:rPr>
          <w:rFonts w:asciiTheme="majorHAnsi" w:eastAsiaTheme="majorEastAsia" w:hAnsiTheme="majorHAnsi" w:cstheme="majorBidi"/>
          <w:b/>
          <w:color w:val="1F4D78" w:themeColor="accent1" w:themeShade="7F"/>
          <w:lang w:bidi="ur-PK"/>
        </w:rPr>
        <w:t xml:space="preserve"> (FA21-BSE-</w:t>
      </w:r>
      <w:r>
        <w:rPr>
          <w:rFonts w:asciiTheme="majorHAnsi" w:eastAsiaTheme="majorEastAsia" w:hAnsiTheme="majorHAnsi" w:cstheme="majorBidi"/>
          <w:b/>
          <w:color w:val="1F4D78" w:themeColor="accent1" w:themeShade="7F"/>
          <w:lang w:bidi="ur-PK"/>
        </w:rPr>
        <w:t>186</w:t>
      </w:r>
      <w:r w:rsidR="00BD75C1" w:rsidRPr="00271219">
        <w:rPr>
          <w:rFonts w:asciiTheme="majorHAnsi" w:eastAsiaTheme="majorEastAsia" w:hAnsiTheme="majorHAnsi" w:cstheme="majorBidi"/>
          <w:b/>
          <w:color w:val="1F4D78" w:themeColor="accent1" w:themeShade="7F"/>
          <w:lang w:bidi="ur-PK"/>
        </w:rPr>
        <w:t>):</w:t>
      </w:r>
    </w:p>
    <w:p w14:paraId="341818D0" w14:textId="77777777" w:rsidR="00A83AD5" w:rsidRPr="00A83AD5" w:rsidRDefault="00A83AD5" w:rsidP="00A83AD5">
      <w:pPr>
        <w:rPr>
          <w:rFonts w:ascii="Times New Roman" w:hAnsi="Times New Roman" w:cs="Times New Roman"/>
          <w:b/>
          <w:sz w:val="24"/>
          <w:szCs w:val="24"/>
        </w:rPr>
      </w:pPr>
      <w:r w:rsidRPr="00A83AD5">
        <w:rPr>
          <w:rFonts w:ascii="Times New Roman" w:hAnsi="Times New Roman" w:cs="Times New Roman"/>
          <w:b/>
          <w:sz w:val="24"/>
          <w:szCs w:val="24"/>
        </w:rPr>
        <w:t>Use case: set discipline</w:t>
      </w:r>
    </w:p>
    <w:p w14:paraId="1B7CADBE" w14:textId="77777777" w:rsidR="00A83AD5" w:rsidRPr="00A83AD5" w:rsidRDefault="00A83AD5" w:rsidP="00A83AD5">
      <w:pPr>
        <w:rPr>
          <w:rFonts w:ascii="Times New Roman" w:hAnsi="Times New Roman" w:cs="Times New Roman"/>
          <w:sz w:val="24"/>
          <w:szCs w:val="24"/>
        </w:rPr>
      </w:pPr>
      <w:r w:rsidRPr="00A83AD5">
        <w:rPr>
          <w:rFonts w:ascii="Times New Roman" w:hAnsi="Times New Roman" w:cs="Times New Roman"/>
          <w:sz w:val="24"/>
          <w:szCs w:val="24"/>
        </w:rPr>
        <w:t>The set discipline use case involves an administrator or teacher setting a discipline record for a student who has violated the school's rules and regulations. The administrator or teacher navigates to the student's profile, selects the discipline option, and enters the details of the infraction, such as the date, time, location, and nature of the violation. The system then saves the discipline record to the student's profile and notifies the student and their parents/guardians of the disciplinary action taken</w:t>
      </w:r>
    </w:p>
    <w:p w14:paraId="3D20F612" w14:textId="77777777" w:rsidR="00A83AD5" w:rsidRPr="00271219" w:rsidRDefault="00A83AD5" w:rsidP="00BD75C1">
      <w:pPr>
        <w:pStyle w:val="doclist"/>
        <w:rPr>
          <w:rFonts w:asciiTheme="majorHAnsi" w:eastAsiaTheme="majorEastAsia" w:hAnsiTheme="majorHAnsi" w:cstheme="majorBidi"/>
          <w:b/>
          <w:color w:val="1F4D78" w:themeColor="accent1" w:themeShade="7F"/>
          <w:lang w:bidi="ur-PK"/>
        </w:rPr>
      </w:pPr>
    </w:p>
    <w:p w14:paraId="1E0276F5" w14:textId="2009BD39" w:rsidR="00BD75C1" w:rsidRDefault="00BD75C1" w:rsidP="00BD75C1">
      <w:pPr>
        <w:pStyle w:val="doclist"/>
        <w:rPr>
          <w:b/>
        </w:rPr>
      </w:pPr>
      <w:r w:rsidRPr="0080708E">
        <w:rPr>
          <w:rFonts w:eastAsiaTheme="majorEastAsia"/>
          <w:b/>
          <w:color w:val="1F4D78" w:themeColor="accent1" w:themeShade="7F"/>
          <w:lang w:bidi="ur-PK"/>
        </w:rPr>
        <w:t xml:space="preserve">Use case: </w:t>
      </w:r>
      <w:r w:rsidR="00D8675B">
        <w:rPr>
          <w:b/>
        </w:rPr>
        <w:t>generate merit list</w:t>
      </w:r>
      <w:r w:rsidRPr="0080708E">
        <w:rPr>
          <w:b/>
        </w:rPr>
        <w:t>:</w:t>
      </w:r>
    </w:p>
    <w:p w14:paraId="584DD63E" w14:textId="77777777" w:rsidR="00A83AD5" w:rsidRPr="0080708E" w:rsidRDefault="00A83AD5" w:rsidP="00BD75C1">
      <w:pPr>
        <w:pStyle w:val="doclist"/>
        <w:rPr>
          <w:rFonts w:eastAsiaTheme="majorEastAsia"/>
          <w:b/>
          <w:color w:val="1F4D78" w:themeColor="accent1" w:themeShade="7F"/>
          <w:lang w:bidi="ur-PK"/>
        </w:rPr>
      </w:pPr>
    </w:p>
    <w:p w14:paraId="186555BB" w14:textId="6BA8F6EA" w:rsidR="00A1760A" w:rsidRDefault="00A1760A" w:rsidP="00BD75C1">
      <w:pPr>
        <w:rPr>
          <w:rFonts w:ascii="Times New Roman" w:hAnsi="Times New Roman" w:cs="Times New Roman"/>
          <w:sz w:val="24"/>
          <w:szCs w:val="24"/>
        </w:rPr>
      </w:pPr>
      <w:r w:rsidRPr="00A1760A">
        <w:rPr>
          <w:rFonts w:ascii="Times New Roman" w:hAnsi="Times New Roman" w:cs="Times New Roman"/>
          <w:sz w:val="24"/>
          <w:szCs w:val="24"/>
        </w:rPr>
        <w:t xml:space="preserve">The merit list generation feature in an admission management system is used </w:t>
      </w:r>
      <w:r w:rsidR="005F6BDA" w:rsidRPr="00A1760A">
        <w:rPr>
          <w:rFonts w:ascii="Times New Roman" w:hAnsi="Times New Roman" w:cs="Times New Roman"/>
          <w:sz w:val="24"/>
          <w:szCs w:val="24"/>
        </w:rPr>
        <w:t>to rank</w:t>
      </w:r>
      <w:r w:rsidRPr="00A1760A">
        <w:rPr>
          <w:rFonts w:ascii="Times New Roman" w:hAnsi="Times New Roman" w:cs="Times New Roman"/>
          <w:sz w:val="24"/>
          <w:szCs w:val="24"/>
        </w:rPr>
        <w:t xml:space="preserve"> and determine the eligibility of </w:t>
      </w:r>
      <w:r w:rsidR="0055482C">
        <w:rPr>
          <w:rFonts w:ascii="Times New Roman" w:hAnsi="Times New Roman" w:cs="Times New Roman"/>
          <w:sz w:val="24"/>
          <w:szCs w:val="24"/>
        </w:rPr>
        <w:t>students</w:t>
      </w:r>
      <w:r w:rsidRPr="00A1760A">
        <w:rPr>
          <w:rFonts w:ascii="Times New Roman" w:hAnsi="Times New Roman" w:cs="Times New Roman"/>
          <w:sz w:val="24"/>
          <w:szCs w:val="24"/>
        </w:rPr>
        <w:t xml:space="preserve"> for admission. The </w:t>
      </w:r>
      <w:r w:rsidR="00B74140">
        <w:rPr>
          <w:rFonts w:ascii="Times New Roman" w:hAnsi="Times New Roman" w:cs="Times New Roman"/>
          <w:sz w:val="24"/>
          <w:szCs w:val="24"/>
        </w:rPr>
        <w:t>admin</w:t>
      </w:r>
      <w:r w:rsidRPr="00A1760A">
        <w:rPr>
          <w:rFonts w:ascii="Times New Roman" w:hAnsi="Times New Roman" w:cs="Times New Roman"/>
          <w:sz w:val="24"/>
          <w:szCs w:val="24"/>
        </w:rPr>
        <w:t xml:space="preserve"> can use various criteria such as academic performance</w:t>
      </w:r>
      <w:r w:rsidR="00B74140">
        <w:rPr>
          <w:rFonts w:ascii="Times New Roman" w:hAnsi="Times New Roman" w:cs="Times New Roman"/>
          <w:sz w:val="24"/>
          <w:szCs w:val="24"/>
        </w:rPr>
        <w:t xml:space="preserve"> and </w:t>
      </w:r>
      <w:r w:rsidRPr="00A1760A">
        <w:rPr>
          <w:rFonts w:ascii="Times New Roman" w:hAnsi="Times New Roman" w:cs="Times New Roman"/>
          <w:sz w:val="24"/>
          <w:szCs w:val="24"/>
        </w:rPr>
        <w:t xml:space="preserve">test scores to generate a merit list. The merit list generation feature simplifies the admission process by providing an organized and efficient way of evaluating and selecting the most qualified </w:t>
      </w:r>
      <w:r w:rsidR="0055482C">
        <w:rPr>
          <w:rFonts w:ascii="Times New Roman" w:hAnsi="Times New Roman" w:cs="Times New Roman"/>
          <w:sz w:val="24"/>
          <w:szCs w:val="24"/>
        </w:rPr>
        <w:t>students</w:t>
      </w:r>
      <w:r w:rsidRPr="00A1760A">
        <w:rPr>
          <w:rFonts w:ascii="Times New Roman" w:hAnsi="Times New Roman" w:cs="Times New Roman"/>
          <w:sz w:val="24"/>
          <w:szCs w:val="24"/>
        </w:rPr>
        <w:t xml:space="preserve">. Overall, the merit list generation feature is an essential component of an admission management </w:t>
      </w:r>
      <w:r w:rsidR="00267599">
        <w:rPr>
          <w:rFonts w:ascii="Times New Roman" w:hAnsi="Times New Roman" w:cs="Times New Roman"/>
          <w:sz w:val="24"/>
          <w:szCs w:val="24"/>
        </w:rPr>
        <w:t>admin</w:t>
      </w:r>
      <w:r w:rsidRPr="00A1760A">
        <w:rPr>
          <w:rFonts w:ascii="Times New Roman" w:hAnsi="Times New Roman" w:cs="Times New Roman"/>
          <w:sz w:val="24"/>
          <w:szCs w:val="24"/>
        </w:rPr>
        <w:t xml:space="preserve"> that streamlines the admission process and ensures that the most deserving </w:t>
      </w:r>
      <w:r w:rsidR="0055482C">
        <w:rPr>
          <w:rFonts w:ascii="Times New Roman" w:hAnsi="Times New Roman" w:cs="Times New Roman"/>
          <w:sz w:val="24"/>
          <w:szCs w:val="24"/>
        </w:rPr>
        <w:t>students</w:t>
      </w:r>
      <w:r w:rsidRPr="00A1760A">
        <w:rPr>
          <w:rFonts w:ascii="Times New Roman" w:hAnsi="Times New Roman" w:cs="Times New Roman"/>
          <w:sz w:val="24"/>
          <w:szCs w:val="24"/>
        </w:rPr>
        <w:t xml:space="preserve"> are selected for admission.</w:t>
      </w:r>
    </w:p>
    <w:p w14:paraId="3CE12819" w14:textId="22B1C1D2" w:rsidR="00BD75C1" w:rsidRPr="0080708E" w:rsidRDefault="00BD75C1" w:rsidP="00BD75C1">
      <w:pPr>
        <w:rPr>
          <w:rFonts w:ascii="Times New Roman" w:hAnsi="Times New Roman" w:cs="Times New Roman"/>
          <w:b/>
          <w:sz w:val="24"/>
          <w:szCs w:val="24"/>
        </w:rPr>
      </w:pPr>
      <w:r w:rsidRPr="0080708E">
        <w:rPr>
          <w:rFonts w:ascii="Times New Roman" w:eastAsiaTheme="majorEastAsia" w:hAnsi="Times New Roman" w:cs="Times New Roman"/>
          <w:b/>
          <w:color w:val="1F4D78" w:themeColor="accent1" w:themeShade="7F"/>
          <w:sz w:val="24"/>
          <w:szCs w:val="24"/>
        </w:rPr>
        <w:t xml:space="preserve">Use case: </w:t>
      </w:r>
      <w:r w:rsidR="004D189F">
        <w:rPr>
          <w:rFonts w:ascii="Times New Roman" w:hAnsi="Times New Roman" w:cs="Times New Roman"/>
          <w:b/>
          <w:sz w:val="24"/>
          <w:szCs w:val="24"/>
        </w:rPr>
        <w:t>generate waiting list</w:t>
      </w:r>
      <w:r w:rsidRPr="0080708E">
        <w:rPr>
          <w:rFonts w:ascii="Times New Roman" w:hAnsi="Times New Roman" w:cs="Times New Roman"/>
          <w:b/>
          <w:sz w:val="24"/>
          <w:szCs w:val="24"/>
        </w:rPr>
        <w:t xml:space="preserve">: </w:t>
      </w:r>
    </w:p>
    <w:p w14:paraId="406C1E6B" w14:textId="1DCF91A8" w:rsidR="005C4601" w:rsidRDefault="004F593C" w:rsidP="00BD75C1">
      <w:pPr>
        <w:rPr>
          <w:rFonts w:ascii="Times New Roman" w:hAnsi="Times New Roman" w:cs="Times New Roman"/>
          <w:sz w:val="24"/>
          <w:szCs w:val="24"/>
        </w:rPr>
      </w:pPr>
      <w:r>
        <w:rPr>
          <w:rFonts w:ascii="Times New Roman" w:hAnsi="Times New Roman" w:cs="Times New Roman"/>
          <w:sz w:val="24"/>
          <w:szCs w:val="24"/>
        </w:rPr>
        <w:t xml:space="preserve">Waiting list </w:t>
      </w:r>
      <w:r w:rsidR="005F6BDA">
        <w:rPr>
          <w:rFonts w:ascii="Times New Roman" w:hAnsi="Times New Roman" w:cs="Times New Roman"/>
          <w:sz w:val="24"/>
          <w:szCs w:val="24"/>
        </w:rPr>
        <w:t xml:space="preserve">generation </w:t>
      </w:r>
      <w:r w:rsidR="005F6BDA" w:rsidRPr="005C4601">
        <w:rPr>
          <w:rFonts w:ascii="Times New Roman" w:hAnsi="Times New Roman" w:cs="Times New Roman"/>
          <w:sz w:val="24"/>
          <w:szCs w:val="24"/>
        </w:rPr>
        <w:t>helps</w:t>
      </w:r>
      <w:r w:rsidR="005C4601" w:rsidRPr="005C4601">
        <w:rPr>
          <w:rFonts w:ascii="Times New Roman" w:hAnsi="Times New Roman" w:cs="Times New Roman"/>
          <w:sz w:val="24"/>
          <w:szCs w:val="24"/>
        </w:rPr>
        <w:t xml:space="preserve"> in managing waitlists for </w:t>
      </w:r>
      <w:r w:rsidR="0055482C">
        <w:rPr>
          <w:rFonts w:ascii="Times New Roman" w:hAnsi="Times New Roman" w:cs="Times New Roman"/>
          <w:sz w:val="24"/>
          <w:szCs w:val="24"/>
        </w:rPr>
        <w:t>students</w:t>
      </w:r>
      <w:r w:rsidR="005C4601" w:rsidRPr="005C4601">
        <w:rPr>
          <w:rFonts w:ascii="Times New Roman" w:hAnsi="Times New Roman" w:cs="Times New Roman"/>
          <w:sz w:val="24"/>
          <w:szCs w:val="24"/>
        </w:rPr>
        <w:t xml:space="preserve"> who did not make it to the merit list but still have a chance to be admitted if any seat becomes available.</w:t>
      </w:r>
      <w:r w:rsidR="006F3224" w:rsidRPr="006F3224">
        <w:rPr>
          <w:rFonts w:ascii="Times New Roman" w:hAnsi="Times New Roman" w:cs="Times New Roman"/>
          <w:sz w:val="24"/>
          <w:szCs w:val="24"/>
        </w:rPr>
        <w:t xml:space="preserve"> </w:t>
      </w:r>
      <w:r w:rsidR="006F3224">
        <w:rPr>
          <w:rFonts w:ascii="Times New Roman" w:hAnsi="Times New Roman" w:cs="Times New Roman"/>
          <w:sz w:val="24"/>
          <w:szCs w:val="24"/>
        </w:rPr>
        <w:t>Admin</w:t>
      </w:r>
      <w:r w:rsidR="006F3224" w:rsidRPr="006F3224">
        <w:rPr>
          <w:rFonts w:ascii="Times New Roman" w:hAnsi="Times New Roman" w:cs="Times New Roman"/>
          <w:sz w:val="24"/>
          <w:szCs w:val="24"/>
        </w:rPr>
        <w:t xml:space="preserve"> ensures that all available seats are filled with qualified </w:t>
      </w:r>
      <w:r w:rsidR="0055482C">
        <w:rPr>
          <w:rFonts w:ascii="Times New Roman" w:hAnsi="Times New Roman" w:cs="Times New Roman"/>
          <w:sz w:val="24"/>
          <w:szCs w:val="24"/>
        </w:rPr>
        <w:t>students</w:t>
      </w:r>
      <w:r w:rsidR="006F3224" w:rsidRPr="006F3224">
        <w:rPr>
          <w:rFonts w:ascii="Times New Roman" w:hAnsi="Times New Roman" w:cs="Times New Roman"/>
          <w:sz w:val="24"/>
          <w:szCs w:val="24"/>
        </w:rPr>
        <w:t xml:space="preserve">, and it helps in managing admission-related changes. Overall, the waiting list generation feature is </w:t>
      </w:r>
      <w:r w:rsidR="006F3224">
        <w:rPr>
          <w:rFonts w:ascii="Times New Roman" w:hAnsi="Times New Roman" w:cs="Times New Roman"/>
          <w:sz w:val="24"/>
          <w:szCs w:val="24"/>
        </w:rPr>
        <w:t>also</w:t>
      </w:r>
      <w:r w:rsidR="006F3224" w:rsidRPr="006F3224">
        <w:rPr>
          <w:rFonts w:ascii="Times New Roman" w:hAnsi="Times New Roman" w:cs="Times New Roman"/>
          <w:sz w:val="24"/>
          <w:szCs w:val="24"/>
        </w:rPr>
        <w:t xml:space="preserve"> </w:t>
      </w:r>
      <w:r w:rsidR="005F6BDA" w:rsidRPr="006F3224">
        <w:rPr>
          <w:rFonts w:ascii="Times New Roman" w:hAnsi="Times New Roman" w:cs="Times New Roman"/>
          <w:sz w:val="24"/>
          <w:szCs w:val="24"/>
        </w:rPr>
        <w:t>an essential</w:t>
      </w:r>
      <w:r w:rsidR="006F3224" w:rsidRPr="006F3224">
        <w:rPr>
          <w:rFonts w:ascii="Times New Roman" w:hAnsi="Times New Roman" w:cs="Times New Roman"/>
          <w:sz w:val="24"/>
          <w:szCs w:val="24"/>
        </w:rPr>
        <w:t xml:space="preserve"> component of an admission management system that ensures that the admission process is fair, efficient, and well-managed.</w:t>
      </w:r>
    </w:p>
    <w:p w14:paraId="0D8F94D8" w14:textId="77777777" w:rsidR="00A83AD5" w:rsidRDefault="00A83AD5" w:rsidP="00BD75C1">
      <w:pPr>
        <w:rPr>
          <w:rFonts w:ascii="Times New Roman" w:hAnsi="Times New Roman" w:cs="Times New Roman"/>
          <w:sz w:val="24"/>
          <w:szCs w:val="24"/>
        </w:rPr>
      </w:pPr>
    </w:p>
    <w:p w14:paraId="530F507C" w14:textId="77777777" w:rsidR="00A83AD5" w:rsidRDefault="00A83AD5" w:rsidP="00BD75C1">
      <w:pPr>
        <w:rPr>
          <w:rFonts w:ascii="Times New Roman" w:hAnsi="Times New Roman" w:cs="Times New Roman"/>
          <w:sz w:val="24"/>
          <w:szCs w:val="24"/>
        </w:rPr>
      </w:pPr>
    </w:p>
    <w:p w14:paraId="3BD1E8B0" w14:textId="35EEE28A"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 xml:space="preserve">Use case: </w:t>
      </w:r>
      <w:r w:rsidR="00625433">
        <w:rPr>
          <w:rFonts w:ascii="Times New Roman" w:hAnsi="Times New Roman" w:cs="Times New Roman"/>
          <w:b/>
          <w:sz w:val="24"/>
          <w:szCs w:val="24"/>
        </w:rPr>
        <w:t>provide welcome schedule</w:t>
      </w:r>
      <w:r w:rsidRPr="0080708E">
        <w:rPr>
          <w:rFonts w:ascii="Times New Roman" w:hAnsi="Times New Roman" w:cs="Times New Roman"/>
          <w:b/>
          <w:sz w:val="24"/>
          <w:szCs w:val="24"/>
        </w:rPr>
        <w:t>:</w:t>
      </w:r>
    </w:p>
    <w:p w14:paraId="54956E57" w14:textId="5B3AEA79" w:rsidR="00BD75C1" w:rsidRPr="0080708E" w:rsidRDefault="00896A8C" w:rsidP="00BD75C1">
      <w:pPr>
        <w:rPr>
          <w:rFonts w:ascii="Times New Roman" w:hAnsi="Times New Roman" w:cs="Times New Roman"/>
          <w:sz w:val="24"/>
          <w:szCs w:val="24"/>
        </w:rPr>
      </w:pPr>
      <w:r w:rsidRPr="00896A8C">
        <w:rPr>
          <w:rFonts w:ascii="Times New Roman" w:hAnsi="Times New Roman" w:cs="Times New Roman"/>
          <w:sz w:val="24"/>
          <w:szCs w:val="24"/>
        </w:rPr>
        <w:t xml:space="preserve">The welcome schedule </w:t>
      </w:r>
      <w:r w:rsidR="00036888">
        <w:rPr>
          <w:rFonts w:ascii="Times New Roman" w:hAnsi="Times New Roman" w:cs="Times New Roman"/>
          <w:sz w:val="24"/>
          <w:szCs w:val="24"/>
        </w:rPr>
        <w:t xml:space="preserve">use case </w:t>
      </w:r>
      <w:r w:rsidRPr="00896A8C">
        <w:rPr>
          <w:rFonts w:ascii="Times New Roman" w:hAnsi="Times New Roman" w:cs="Times New Roman"/>
          <w:sz w:val="24"/>
          <w:szCs w:val="24"/>
        </w:rPr>
        <w:t>in an admission management system is used to help new students transition into their new academic environment. T</w:t>
      </w:r>
      <w:r w:rsidR="00036888">
        <w:rPr>
          <w:rFonts w:ascii="Times New Roman" w:hAnsi="Times New Roman" w:cs="Times New Roman"/>
          <w:sz w:val="24"/>
          <w:szCs w:val="24"/>
        </w:rPr>
        <w:t xml:space="preserve">his use </w:t>
      </w:r>
      <w:r w:rsidR="005F6BDA">
        <w:rPr>
          <w:rFonts w:ascii="Times New Roman" w:hAnsi="Times New Roman" w:cs="Times New Roman"/>
          <w:sz w:val="24"/>
          <w:szCs w:val="24"/>
        </w:rPr>
        <w:t xml:space="preserve">case </w:t>
      </w:r>
      <w:r w:rsidR="005F6BDA" w:rsidRPr="00896A8C">
        <w:rPr>
          <w:rFonts w:ascii="Times New Roman" w:hAnsi="Times New Roman" w:cs="Times New Roman"/>
          <w:sz w:val="24"/>
          <w:szCs w:val="24"/>
        </w:rPr>
        <w:t>can</w:t>
      </w:r>
      <w:r w:rsidRPr="00896A8C">
        <w:rPr>
          <w:rFonts w:ascii="Times New Roman" w:hAnsi="Times New Roman" w:cs="Times New Roman"/>
          <w:sz w:val="24"/>
          <w:szCs w:val="24"/>
        </w:rPr>
        <w:t xml:space="preserve"> provide a comprehensive welcome schedule that includes important academic and social events such as orientation,  departmental orientation </w:t>
      </w:r>
      <w:r w:rsidR="006627E0">
        <w:rPr>
          <w:rFonts w:ascii="Times New Roman" w:hAnsi="Times New Roman" w:cs="Times New Roman"/>
          <w:sz w:val="24"/>
          <w:szCs w:val="24"/>
        </w:rPr>
        <w:t>,</w:t>
      </w:r>
      <w:r w:rsidRPr="00896A8C">
        <w:rPr>
          <w:rFonts w:ascii="Times New Roman" w:hAnsi="Times New Roman" w:cs="Times New Roman"/>
          <w:sz w:val="24"/>
          <w:szCs w:val="24"/>
        </w:rPr>
        <w:t xml:space="preserve"> campus tours, and meet and greet sessions with faculty and staff. By providing a detailed welcome schedule, the system ensures that new students are aware of all the essential events and activities and feel welcomed into their new community. The welcome schedule feature is an essential component of an admission management system that helps in managing student transition and engagement more effectively, resulting in better academic performance and higher student satisfaction.</w:t>
      </w:r>
    </w:p>
    <w:p w14:paraId="03B6ED87" w14:textId="77777777" w:rsidR="00BD75C1" w:rsidRDefault="00BD75C1" w:rsidP="00BD75C1">
      <w:pPr>
        <w:pStyle w:val="doclist"/>
      </w:pPr>
    </w:p>
    <w:p w14:paraId="1BC3196E" w14:textId="77777777" w:rsidR="00BD75C1" w:rsidRPr="0080708E" w:rsidRDefault="00BD75C1" w:rsidP="00BD75C1">
      <w:pPr>
        <w:pStyle w:val="Heading2"/>
        <w:rPr>
          <w:b/>
          <w:sz w:val="28"/>
          <w:szCs w:val="28"/>
        </w:rPr>
      </w:pPr>
      <w:bookmarkStart w:id="331" w:name="_Toc131970263"/>
      <w:r w:rsidRPr="0080708E">
        <w:rPr>
          <w:b/>
          <w:sz w:val="28"/>
          <w:szCs w:val="28"/>
        </w:rPr>
        <w:t>Fully Dressed Use Cases:</w:t>
      </w:r>
      <w:bookmarkEnd w:id="331"/>
    </w:p>
    <w:p w14:paraId="26B34C15" w14:textId="263EF1BD" w:rsidR="00BD75C1" w:rsidRPr="00271219" w:rsidRDefault="00627727" w:rsidP="00BD75C1">
      <w:pPr>
        <w:pStyle w:val="doclist"/>
        <w:rPr>
          <w:b/>
          <w:color w:val="5B9BD5" w:themeColor="accent1"/>
          <w:sz w:val="28"/>
          <w:szCs w:val="28"/>
        </w:rPr>
      </w:pPr>
      <w:r>
        <w:rPr>
          <w:b/>
          <w:color w:val="5B9BD5" w:themeColor="accent1"/>
          <w:sz w:val="28"/>
          <w:szCs w:val="28"/>
        </w:rPr>
        <w:t xml:space="preserve">Ibrahim </w:t>
      </w:r>
      <w:r w:rsidR="003F58D3">
        <w:rPr>
          <w:b/>
          <w:color w:val="5B9BD5" w:themeColor="accent1"/>
          <w:sz w:val="28"/>
          <w:szCs w:val="28"/>
        </w:rPr>
        <w:t>Khan</w:t>
      </w:r>
      <w:r w:rsidR="003F58D3" w:rsidRPr="00271219">
        <w:rPr>
          <w:b/>
          <w:color w:val="5B9BD5" w:themeColor="accent1"/>
          <w:sz w:val="28"/>
          <w:szCs w:val="28"/>
        </w:rPr>
        <w:t xml:space="preserve"> (</w:t>
      </w:r>
      <w:r w:rsidR="00BD75C1" w:rsidRPr="00271219">
        <w:rPr>
          <w:b/>
          <w:color w:val="5B9BD5" w:themeColor="accent1"/>
          <w:sz w:val="28"/>
          <w:szCs w:val="28"/>
        </w:rPr>
        <w:t>FA21-BSE-</w:t>
      </w:r>
      <w:r>
        <w:rPr>
          <w:b/>
          <w:color w:val="5B9BD5" w:themeColor="accent1"/>
          <w:sz w:val="28"/>
          <w:szCs w:val="28"/>
        </w:rPr>
        <w:t>18</w:t>
      </w:r>
      <w:r w:rsidR="005D36BF">
        <w:rPr>
          <w:b/>
          <w:color w:val="5B9BD5" w:themeColor="accent1"/>
          <w:sz w:val="28"/>
          <w:szCs w:val="28"/>
        </w:rPr>
        <w:t>6</w:t>
      </w:r>
      <w:r w:rsidR="00BD75C1" w:rsidRPr="00271219">
        <w:rPr>
          <w:b/>
          <w:color w:val="5B9BD5" w:themeColor="accent1"/>
          <w:sz w:val="28"/>
          <w:szCs w:val="28"/>
        </w:rPr>
        <w:t>):</w:t>
      </w:r>
    </w:p>
    <w:p w14:paraId="477A812B" w14:textId="57CCB11B" w:rsidR="00BD75C1" w:rsidRPr="0080708E" w:rsidRDefault="00BD75C1" w:rsidP="00BD75C1">
      <w:pPr>
        <w:pStyle w:val="doclist"/>
        <w:rPr>
          <w:b/>
          <w:color w:val="000000" w:themeColor="text1"/>
          <w:sz w:val="28"/>
          <w:szCs w:val="28"/>
        </w:rPr>
      </w:pPr>
      <w:r w:rsidRPr="0080708E">
        <w:rPr>
          <w:b/>
          <w:color w:val="000000" w:themeColor="text1"/>
          <w:sz w:val="28"/>
          <w:szCs w:val="28"/>
        </w:rPr>
        <w:t>Use case:</w:t>
      </w:r>
      <w:r w:rsidR="003F58D3">
        <w:rPr>
          <w:b/>
          <w:color w:val="000000" w:themeColor="text1"/>
          <w:sz w:val="28"/>
          <w:szCs w:val="28"/>
        </w:rPr>
        <w:t xml:space="preserve"> </w:t>
      </w:r>
      <w:r w:rsidR="005D36BF">
        <w:rPr>
          <w:b/>
          <w:color w:val="000000" w:themeColor="text1"/>
          <w:sz w:val="28"/>
          <w:szCs w:val="28"/>
        </w:rPr>
        <w:t>generate merit list</w:t>
      </w:r>
      <w:r w:rsidRPr="0080708E">
        <w:rPr>
          <w:b/>
          <w:color w:val="000000" w:themeColor="text1"/>
          <w:sz w:val="28"/>
          <w:szCs w:val="28"/>
        </w:rPr>
        <w:t>:</w:t>
      </w:r>
    </w:p>
    <w:p w14:paraId="41BA29A9"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xml:space="preserve">  admission system.</w:t>
      </w:r>
    </w:p>
    <w:p w14:paraId="1DDD0679"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 goal</w:t>
      </w:r>
    </w:p>
    <w:p w14:paraId="6218350D" w14:textId="77777777" w:rsidR="0045146D"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w:t>
      </w:r>
      <w:r w:rsidR="0045146D">
        <w:rPr>
          <w:rFonts w:ascii="Times New Roman" w:hAnsi="Times New Roman" w:cs="Times New Roman"/>
          <w:sz w:val="24"/>
          <w:szCs w:val="24"/>
        </w:rPr>
        <w:t>admin</w:t>
      </w:r>
    </w:p>
    <w:p w14:paraId="24733927" w14:textId="5D1DFA4D"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326ADB7C" w14:textId="7D41381F" w:rsidR="003C620F" w:rsidRPr="003C620F" w:rsidRDefault="003C620F" w:rsidP="003C620F">
      <w:pPr>
        <w:rPr>
          <w:rFonts w:ascii="Times New Roman" w:hAnsi="Times New Roman" w:cs="Times New Roman"/>
          <w:sz w:val="24"/>
          <w:szCs w:val="24"/>
        </w:rPr>
      </w:pPr>
      <w:r w:rsidRPr="003C620F">
        <w:rPr>
          <w:rFonts w:ascii="Times New Roman" w:hAnsi="Times New Roman" w:cs="Times New Roman"/>
          <w:sz w:val="24"/>
          <w:szCs w:val="24"/>
        </w:rPr>
        <w:t>Ad</w:t>
      </w:r>
      <w:r w:rsidR="00A62F03">
        <w:rPr>
          <w:rFonts w:ascii="Times New Roman" w:hAnsi="Times New Roman" w:cs="Times New Roman"/>
          <w:sz w:val="24"/>
          <w:szCs w:val="24"/>
        </w:rPr>
        <w:t>min</w:t>
      </w:r>
      <w:r w:rsidRPr="003C620F">
        <w:rPr>
          <w:rFonts w:ascii="Times New Roman" w:hAnsi="Times New Roman" w:cs="Times New Roman"/>
          <w:sz w:val="24"/>
          <w:szCs w:val="24"/>
        </w:rPr>
        <w:t xml:space="preserve"> </w:t>
      </w:r>
      <w:r w:rsidR="00A62F03">
        <w:rPr>
          <w:rFonts w:ascii="Times New Roman" w:hAnsi="Times New Roman" w:cs="Times New Roman"/>
          <w:sz w:val="24"/>
          <w:szCs w:val="24"/>
        </w:rPr>
        <w:t>w</w:t>
      </w:r>
      <w:r w:rsidRPr="003C620F">
        <w:rPr>
          <w:rFonts w:ascii="Times New Roman" w:hAnsi="Times New Roman" w:cs="Times New Roman"/>
          <w:sz w:val="24"/>
          <w:szCs w:val="24"/>
        </w:rPr>
        <w:t>ants an automated and accurate process of generating merit list to simplify the selection process and save time.</w:t>
      </w:r>
    </w:p>
    <w:p w14:paraId="09F95293" w14:textId="0F47F243" w:rsidR="00A62F03" w:rsidRDefault="003C620F" w:rsidP="003C620F">
      <w:pPr>
        <w:rPr>
          <w:rFonts w:ascii="Times New Roman" w:hAnsi="Times New Roman" w:cs="Times New Roman"/>
          <w:sz w:val="24"/>
          <w:szCs w:val="24"/>
        </w:rPr>
      </w:pPr>
      <w:r w:rsidRPr="003C620F">
        <w:rPr>
          <w:rFonts w:ascii="Times New Roman" w:hAnsi="Times New Roman" w:cs="Times New Roman"/>
          <w:sz w:val="24"/>
          <w:szCs w:val="24"/>
        </w:rPr>
        <w:t>Students</w:t>
      </w:r>
      <w:r w:rsidR="00A62F03">
        <w:rPr>
          <w:rFonts w:ascii="Times New Roman" w:hAnsi="Times New Roman" w:cs="Times New Roman"/>
          <w:sz w:val="24"/>
          <w:szCs w:val="24"/>
        </w:rPr>
        <w:t xml:space="preserve"> w</w:t>
      </w:r>
      <w:r w:rsidRPr="003C620F">
        <w:rPr>
          <w:rFonts w:ascii="Times New Roman" w:hAnsi="Times New Roman" w:cs="Times New Roman"/>
          <w:sz w:val="24"/>
          <w:szCs w:val="24"/>
        </w:rPr>
        <w:t>ant a fair selection process and a transparent display of their position in the merit list.</w:t>
      </w:r>
    </w:p>
    <w:p w14:paraId="167ADE65" w14:textId="48E4BB7C" w:rsidR="00BD75C1" w:rsidRPr="00A62F03" w:rsidRDefault="00BD75C1" w:rsidP="003C620F">
      <w:pPr>
        <w:rPr>
          <w:rFonts w:ascii="Times New Roman" w:hAnsi="Times New Roman" w:cs="Times New Roman"/>
          <w:sz w:val="24"/>
          <w:szCs w:val="24"/>
        </w:rPr>
      </w:pPr>
      <w:r w:rsidRPr="0080708E">
        <w:rPr>
          <w:rFonts w:ascii="Times New Roman" w:hAnsi="Times New Roman" w:cs="Times New Roman"/>
          <w:b/>
          <w:sz w:val="24"/>
          <w:szCs w:val="24"/>
        </w:rPr>
        <w:t>Preconditions:</w:t>
      </w:r>
    </w:p>
    <w:p w14:paraId="23B33E3B" w14:textId="7E41CCA5" w:rsidR="002C5C79" w:rsidRPr="002C5C79" w:rsidRDefault="005F6BDA" w:rsidP="002C5C79">
      <w:pPr>
        <w:rPr>
          <w:rFonts w:ascii="Times New Roman" w:hAnsi="Times New Roman" w:cs="Times New Roman"/>
          <w:sz w:val="24"/>
          <w:szCs w:val="24"/>
        </w:rPr>
      </w:pPr>
      <w:r w:rsidRPr="002C5C79">
        <w:rPr>
          <w:rFonts w:ascii="Times New Roman" w:hAnsi="Times New Roman" w:cs="Times New Roman"/>
          <w:sz w:val="24"/>
          <w:szCs w:val="24"/>
        </w:rPr>
        <w:t xml:space="preserve">The </w:t>
      </w:r>
      <w:r w:rsidR="00A62F03" w:rsidRPr="002C5C79">
        <w:rPr>
          <w:rFonts w:ascii="Times New Roman" w:hAnsi="Times New Roman" w:cs="Times New Roman"/>
          <w:sz w:val="24"/>
          <w:szCs w:val="24"/>
        </w:rPr>
        <w:t>admin</w:t>
      </w:r>
      <w:r w:rsidR="002C5C79" w:rsidRPr="002C5C79">
        <w:rPr>
          <w:rFonts w:ascii="Times New Roman" w:hAnsi="Times New Roman" w:cs="Times New Roman"/>
          <w:sz w:val="24"/>
          <w:szCs w:val="24"/>
        </w:rPr>
        <w:t xml:space="preserve"> is identified and authenticated, and the list of eligible candidates is available.</w:t>
      </w:r>
    </w:p>
    <w:p w14:paraId="1A39F36B" w14:textId="1B312847" w:rsidR="002C5C79" w:rsidRDefault="002C5C79" w:rsidP="002C5C79">
      <w:pPr>
        <w:rPr>
          <w:rFonts w:ascii="Times New Roman" w:hAnsi="Times New Roman" w:cs="Times New Roman"/>
          <w:sz w:val="24"/>
          <w:szCs w:val="24"/>
        </w:rPr>
      </w:pPr>
      <w:r w:rsidRPr="002C5C79">
        <w:rPr>
          <w:rFonts w:ascii="Times New Roman" w:hAnsi="Times New Roman" w:cs="Times New Roman"/>
          <w:sz w:val="24"/>
          <w:szCs w:val="24"/>
        </w:rPr>
        <w:t xml:space="preserve">Success Guarantee (or </w:t>
      </w:r>
      <w:r w:rsidR="00746FB2" w:rsidRPr="002C5C79">
        <w:rPr>
          <w:rFonts w:ascii="Times New Roman" w:hAnsi="Times New Roman" w:cs="Times New Roman"/>
          <w:sz w:val="24"/>
          <w:szCs w:val="24"/>
        </w:rPr>
        <w:t>Post conditions</w:t>
      </w:r>
      <w:r w:rsidRPr="002C5C79">
        <w:rPr>
          <w:rFonts w:ascii="Times New Roman" w:hAnsi="Times New Roman" w:cs="Times New Roman"/>
          <w:sz w:val="24"/>
          <w:szCs w:val="24"/>
        </w:rPr>
        <w:t xml:space="preserve">): </w:t>
      </w:r>
    </w:p>
    <w:p w14:paraId="6DF18E4E" w14:textId="01A7B791" w:rsidR="00BD75C1" w:rsidRPr="0080708E" w:rsidRDefault="00BD75C1" w:rsidP="002C5C79">
      <w:pPr>
        <w:rPr>
          <w:rFonts w:ascii="Times New Roman" w:hAnsi="Times New Roman" w:cs="Times New Roman"/>
          <w:b/>
          <w:sz w:val="24"/>
          <w:szCs w:val="24"/>
        </w:rPr>
      </w:pPr>
      <w:r w:rsidRPr="0080708E">
        <w:rPr>
          <w:rFonts w:ascii="Times New Roman" w:hAnsi="Times New Roman" w:cs="Times New Roman"/>
          <w:b/>
          <w:sz w:val="24"/>
          <w:szCs w:val="24"/>
        </w:rPr>
        <w:t>Success Guarantee (or Post-conditions):</w:t>
      </w:r>
    </w:p>
    <w:p w14:paraId="4C9F4D35" w14:textId="77777777" w:rsidR="00A62F03" w:rsidRDefault="00A62F03" w:rsidP="00BD75C1">
      <w:pPr>
        <w:rPr>
          <w:rFonts w:ascii="Times New Roman" w:hAnsi="Times New Roman" w:cs="Times New Roman"/>
          <w:sz w:val="24"/>
          <w:szCs w:val="24"/>
        </w:rPr>
      </w:pPr>
      <w:r w:rsidRPr="002C5C79">
        <w:rPr>
          <w:rFonts w:ascii="Times New Roman" w:hAnsi="Times New Roman" w:cs="Times New Roman"/>
          <w:sz w:val="24"/>
          <w:szCs w:val="24"/>
        </w:rPr>
        <w:t>Merit List is generated and displayed accurately.</w:t>
      </w:r>
    </w:p>
    <w:p w14:paraId="360021BE" w14:textId="62B4C96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532AF5B6" w14:textId="644C98E6" w:rsidR="00844B1C" w:rsidRPr="00844B1C" w:rsidRDefault="00A62F03" w:rsidP="00844B1C">
      <w:pPr>
        <w:rPr>
          <w:rFonts w:ascii="Times New Roman" w:hAnsi="Times New Roman" w:cs="Times New Roman"/>
          <w:sz w:val="24"/>
          <w:szCs w:val="24"/>
        </w:rPr>
      </w:pPr>
      <w:r>
        <w:rPr>
          <w:rFonts w:ascii="Times New Roman" w:hAnsi="Times New Roman" w:cs="Times New Roman"/>
          <w:sz w:val="24"/>
          <w:szCs w:val="24"/>
        </w:rPr>
        <w:t xml:space="preserve">Admin </w:t>
      </w:r>
      <w:r w:rsidR="00844B1C" w:rsidRPr="00844B1C">
        <w:rPr>
          <w:rFonts w:ascii="Times New Roman" w:hAnsi="Times New Roman" w:cs="Times New Roman"/>
          <w:sz w:val="24"/>
          <w:szCs w:val="24"/>
        </w:rPr>
        <w:t>initiates the process of generating the merit list.</w:t>
      </w:r>
    </w:p>
    <w:p w14:paraId="3221375C" w14:textId="77777777" w:rsidR="00844B1C" w:rsidRPr="00844B1C"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The system retrieves the list of eligible candidates and their application details from the database.</w:t>
      </w:r>
    </w:p>
    <w:p w14:paraId="3F55A202" w14:textId="77777777" w:rsidR="00844B1C" w:rsidRPr="00844B1C"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The system applies the selection criteria and calculates the scores for each candidate.</w:t>
      </w:r>
    </w:p>
    <w:p w14:paraId="5334FB8B" w14:textId="44BB0595" w:rsidR="00844B1C" w:rsidRPr="00844B1C"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The system generates the merit list based on the calculated scores and displays it to the Admi.</w:t>
      </w:r>
    </w:p>
    <w:p w14:paraId="32A2F503" w14:textId="1B0AC1A5" w:rsidR="00844B1C" w:rsidRPr="00844B1C"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 xml:space="preserve">The </w:t>
      </w:r>
      <w:r w:rsidR="00A62F03" w:rsidRPr="00844B1C">
        <w:rPr>
          <w:rFonts w:ascii="Times New Roman" w:hAnsi="Times New Roman" w:cs="Times New Roman"/>
          <w:sz w:val="24"/>
          <w:szCs w:val="24"/>
        </w:rPr>
        <w:t>admin</w:t>
      </w:r>
      <w:r w:rsidRPr="00844B1C">
        <w:rPr>
          <w:rFonts w:ascii="Times New Roman" w:hAnsi="Times New Roman" w:cs="Times New Roman"/>
          <w:sz w:val="24"/>
          <w:szCs w:val="24"/>
        </w:rPr>
        <w:t xml:space="preserve"> reviews the merit list and confirms its accuracy.</w:t>
      </w:r>
    </w:p>
    <w:p w14:paraId="7CF6B3CC" w14:textId="06B3A8D8" w:rsidR="00BD75C1" w:rsidRPr="00296213" w:rsidRDefault="00844B1C" w:rsidP="00844B1C">
      <w:pPr>
        <w:rPr>
          <w:rFonts w:ascii="Times New Roman" w:hAnsi="Times New Roman" w:cs="Times New Roman"/>
          <w:sz w:val="24"/>
          <w:szCs w:val="24"/>
        </w:rPr>
      </w:pPr>
      <w:r w:rsidRPr="00844B1C">
        <w:rPr>
          <w:rFonts w:ascii="Times New Roman" w:hAnsi="Times New Roman" w:cs="Times New Roman"/>
          <w:sz w:val="24"/>
          <w:szCs w:val="24"/>
        </w:rPr>
        <w:t>The merit list is published and made available to the students.</w:t>
      </w:r>
    </w:p>
    <w:p w14:paraId="1F5C93FE"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3E6E1939" w14:textId="77777777" w:rsidR="004E1226" w:rsidRPr="004E1226" w:rsidRDefault="004E1226" w:rsidP="004E1226">
      <w:pPr>
        <w:rPr>
          <w:rFonts w:ascii="Times New Roman" w:hAnsi="Times New Roman" w:cs="Times New Roman"/>
          <w:sz w:val="24"/>
          <w:szCs w:val="24"/>
        </w:rPr>
      </w:pPr>
      <w:r w:rsidRPr="004E1226">
        <w:rPr>
          <w:rFonts w:ascii="Times New Roman" w:hAnsi="Times New Roman" w:cs="Times New Roman"/>
          <w:sz w:val="24"/>
          <w:szCs w:val="24"/>
        </w:rPr>
        <w:t>*a. If there are ties in the scores:</w:t>
      </w:r>
    </w:p>
    <w:p w14:paraId="20CA7FFE" w14:textId="77777777" w:rsidR="004E1226" w:rsidRPr="004E1226" w:rsidRDefault="004E1226" w:rsidP="004E1226">
      <w:pPr>
        <w:rPr>
          <w:rFonts w:ascii="Times New Roman" w:hAnsi="Times New Roman" w:cs="Times New Roman"/>
          <w:sz w:val="24"/>
          <w:szCs w:val="24"/>
        </w:rPr>
      </w:pPr>
    </w:p>
    <w:p w14:paraId="139CF66A" w14:textId="77777777" w:rsidR="004E1226" w:rsidRPr="004E1226" w:rsidRDefault="004E1226" w:rsidP="004E1226">
      <w:pPr>
        <w:rPr>
          <w:rFonts w:ascii="Times New Roman" w:hAnsi="Times New Roman" w:cs="Times New Roman"/>
          <w:sz w:val="24"/>
          <w:szCs w:val="24"/>
        </w:rPr>
      </w:pPr>
      <w:r w:rsidRPr="004E1226">
        <w:rPr>
          <w:rFonts w:ascii="Times New Roman" w:hAnsi="Times New Roman" w:cs="Times New Roman"/>
          <w:sz w:val="24"/>
          <w:szCs w:val="24"/>
        </w:rPr>
        <w:t>The system applies the tie-breaking criteria to resolve the ties.</w:t>
      </w:r>
    </w:p>
    <w:p w14:paraId="088A20B6" w14:textId="762A2F3B" w:rsidR="00405A58" w:rsidRDefault="004E1226" w:rsidP="004E1226">
      <w:pPr>
        <w:rPr>
          <w:rFonts w:ascii="Times New Roman" w:hAnsi="Times New Roman" w:cs="Times New Roman"/>
          <w:sz w:val="24"/>
          <w:szCs w:val="24"/>
        </w:rPr>
      </w:pPr>
      <w:r w:rsidRPr="004E1226">
        <w:rPr>
          <w:rFonts w:ascii="Times New Roman" w:hAnsi="Times New Roman" w:cs="Times New Roman"/>
          <w:sz w:val="24"/>
          <w:szCs w:val="24"/>
        </w:rPr>
        <w:t>The system regenerates the merit list and displays it to the Ad</w:t>
      </w:r>
      <w:r w:rsidR="00201452">
        <w:rPr>
          <w:rFonts w:ascii="Times New Roman" w:hAnsi="Times New Roman" w:cs="Times New Roman"/>
          <w:sz w:val="24"/>
          <w:szCs w:val="24"/>
        </w:rPr>
        <w:t>min</w:t>
      </w:r>
      <w:r w:rsidRPr="004E1226">
        <w:rPr>
          <w:rFonts w:ascii="Times New Roman" w:hAnsi="Times New Roman" w:cs="Times New Roman"/>
          <w:sz w:val="24"/>
          <w:szCs w:val="24"/>
        </w:rPr>
        <w:t>.</w:t>
      </w:r>
    </w:p>
    <w:p w14:paraId="7800EDCF" w14:textId="3D7D3C96" w:rsidR="00BD75C1" w:rsidRPr="0080708E" w:rsidRDefault="00BD75C1" w:rsidP="004E1226">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3CF08DA9" w14:textId="45842357" w:rsidR="00405A58" w:rsidRPr="00405A58" w:rsidRDefault="00405A58" w:rsidP="00405A58">
      <w:pPr>
        <w:rPr>
          <w:rFonts w:ascii="Times New Roman" w:hAnsi="Times New Roman" w:cs="Times New Roman"/>
          <w:sz w:val="24"/>
          <w:szCs w:val="24"/>
        </w:rPr>
      </w:pPr>
      <w:r w:rsidRPr="00405A58">
        <w:rPr>
          <w:rFonts w:ascii="Times New Roman" w:hAnsi="Times New Roman" w:cs="Times New Roman"/>
          <w:sz w:val="24"/>
          <w:szCs w:val="24"/>
        </w:rPr>
        <w:t xml:space="preserve">The system must be able to handle </w:t>
      </w:r>
      <w:r w:rsidR="005F6BDA" w:rsidRPr="00405A58">
        <w:rPr>
          <w:rFonts w:ascii="Times New Roman" w:hAnsi="Times New Roman" w:cs="Times New Roman"/>
          <w:sz w:val="24"/>
          <w:szCs w:val="24"/>
        </w:rPr>
        <w:t>many</w:t>
      </w:r>
      <w:r w:rsidRPr="00405A58">
        <w:rPr>
          <w:rFonts w:ascii="Times New Roman" w:hAnsi="Times New Roman" w:cs="Times New Roman"/>
          <w:sz w:val="24"/>
          <w:szCs w:val="24"/>
        </w:rPr>
        <w:t xml:space="preserve"> eligible candidates.</w:t>
      </w:r>
    </w:p>
    <w:p w14:paraId="737754EC" w14:textId="5792EB33" w:rsidR="00405A58" w:rsidRPr="00405A58" w:rsidRDefault="00405A58" w:rsidP="00405A58">
      <w:pPr>
        <w:rPr>
          <w:rFonts w:ascii="Times New Roman" w:hAnsi="Times New Roman" w:cs="Times New Roman"/>
          <w:sz w:val="24"/>
          <w:szCs w:val="24"/>
        </w:rPr>
      </w:pPr>
      <w:r w:rsidRPr="00405A58">
        <w:rPr>
          <w:rFonts w:ascii="Times New Roman" w:hAnsi="Times New Roman" w:cs="Times New Roman"/>
          <w:sz w:val="24"/>
          <w:szCs w:val="24"/>
        </w:rPr>
        <w:t>The selection criteria  must be customizable .</w:t>
      </w:r>
    </w:p>
    <w:p w14:paraId="4401DB58" w14:textId="77777777" w:rsidR="00405A58" w:rsidRPr="00405A58" w:rsidRDefault="00405A58" w:rsidP="00405A58">
      <w:pPr>
        <w:rPr>
          <w:rFonts w:ascii="Times New Roman" w:hAnsi="Times New Roman" w:cs="Times New Roman"/>
          <w:sz w:val="24"/>
          <w:szCs w:val="24"/>
        </w:rPr>
      </w:pPr>
      <w:r w:rsidRPr="00405A58">
        <w:rPr>
          <w:rFonts w:ascii="Times New Roman" w:hAnsi="Times New Roman" w:cs="Times New Roman"/>
          <w:sz w:val="24"/>
          <w:szCs w:val="24"/>
        </w:rPr>
        <w:t>The merit list must be displayed in a clear and concise format.</w:t>
      </w:r>
    </w:p>
    <w:p w14:paraId="6ABE35E1" w14:textId="77777777" w:rsidR="00405A58" w:rsidRDefault="00405A58" w:rsidP="00405A58">
      <w:pPr>
        <w:rPr>
          <w:rFonts w:ascii="Times New Roman" w:hAnsi="Times New Roman" w:cs="Times New Roman"/>
          <w:sz w:val="24"/>
          <w:szCs w:val="24"/>
        </w:rPr>
      </w:pPr>
      <w:r w:rsidRPr="00405A58">
        <w:rPr>
          <w:rFonts w:ascii="Times New Roman" w:hAnsi="Times New Roman" w:cs="Times New Roman"/>
          <w:sz w:val="24"/>
          <w:szCs w:val="24"/>
        </w:rPr>
        <w:t>The merit list must be easily accessible and available to all stakeholders.</w:t>
      </w:r>
    </w:p>
    <w:p w14:paraId="3C3DB62B" w14:textId="5653DFD1" w:rsidR="00BD75C1" w:rsidRPr="0080708E" w:rsidRDefault="00BD75C1" w:rsidP="00405A58">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7D46F3D6" w14:textId="77777777" w:rsidR="005E1C2F" w:rsidRPr="005E1C2F" w:rsidRDefault="005E1C2F" w:rsidP="005E1C2F">
      <w:pPr>
        <w:rPr>
          <w:rFonts w:ascii="Times New Roman" w:hAnsi="Times New Roman" w:cs="Times New Roman"/>
          <w:sz w:val="24"/>
          <w:szCs w:val="24"/>
        </w:rPr>
      </w:pPr>
      <w:r w:rsidRPr="005E1C2F">
        <w:rPr>
          <w:rFonts w:ascii="Times New Roman" w:hAnsi="Times New Roman" w:cs="Times New Roman"/>
          <w:sz w:val="24"/>
          <w:szCs w:val="24"/>
        </w:rPr>
        <w:t>The system can retrieve the list of eligible candidates from different sources, such as online applications, paper applications, or direct entry.</w:t>
      </w:r>
    </w:p>
    <w:p w14:paraId="2FFC3DA6" w14:textId="76B351ED" w:rsidR="005E1C2F" w:rsidRDefault="005E1C2F" w:rsidP="005E1C2F">
      <w:pPr>
        <w:rPr>
          <w:rFonts w:ascii="Times New Roman" w:hAnsi="Times New Roman" w:cs="Times New Roman"/>
          <w:sz w:val="24"/>
          <w:szCs w:val="24"/>
        </w:rPr>
      </w:pPr>
      <w:r w:rsidRPr="005E1C2F">
        <w:rPr>
          <w:rFonts w:ascii="Times New Roman" w:hAnsi="Times New Roman" w:cs="Times New Roman"/>
          <w:sz w:val="24"/>
          <w:szCs w:val="24"/>
        </w:rPr>
        <w:t>The selection criteria and  can be customized and configured based on the institution's admission policy.</w:t>
      </w:r>
    </w:p>
    <w:p w14:paraId="6D234B2F" w14:textId="0F119134" w:rsidR="00BD75C1" w:rsidRPr="0080708E" w:rsidRDefault="00BD75C1" w:rsidP="005E1C2F">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7E084494"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None.</w:t>
      </w:r>
    </w:p>
    <w:p w14:paraId="09F47B4E" w14:textId="77777777" w:rsidR="00746FB2" w:rsidRPr="00746FB2" w:rsidRDefault="00746FB2" w:rsidP="00746FB2">
      <w:pPr>
        <w:rPr>
          <w:rFonts w:ascii="Times New Roman" w:hAnsi="Times New Roman" w:cs="Times New Roman"/>
          <w:b/>
          <w:sz w:val="28"/>
          <w:szCs w:val="28"/>
        </w:rPr>
      </w:pPr>
      <w:r w:rsidRPr="00746FB2">
        <w:rPr>
          <w:rFonts w:ascii="Times New Roman" w:hAnsi="Times New Roman" w:cs="Times New Roman"/>
          <w:b/>
          <w:sz w:val="28"/>
          <w:szCs w:val="28"/>
        </w:rPr>
        <w:t>Use Case: Set Discipline</w:t>
      </w:r>
    </w:p>
    <w:p w14:paraId="032B1A89" w14:textId="19913C6A"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b/>
          <w:sz w:val="24"/>
          <w:szCs w:val="24"/>
        </w:rPr>
        <w:t>Scope:</w:t>
      </w:r>
      <w:r w:rsidRPr="00746FB2">
        <w:rPr>
          <w:rFonts w:ascii="Times New Roman" w:hAnsi="Times New Roman" w:cs="Times New Roman"/>
          <w:sz w:val="24"/>
          <w:szCs w:val="24"/>
        </w:rPr>
        <w:t xml:space="preserve"> </w:t>
      </w:r>
      <w:r>
        <w:rPr>
          <w:rFonts w:ascii="Times New Roman" w:hAnsi="Times New Roman" w:cs="Times New Roman"/>
          <w:sz w:val="24"/>
          <w:szCs w:val="24"/>
        </w:rPr>
        <w:t>admission system</w:t>
      </w:r>
    </w:p>
    <w:p w14:paraId="27A599EA"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Level: User-goal level.</w:t>
      </w:r>
    </w:p>
    <w:p w14:paraId="170E7CEE" w14:textId="47B29C6B"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b/>
          <w:sz w:val="24"/>
          <w:szCs w:val="24"/>
        </w:rPr>
        <w:t>Primary Actor:</w:t>
      </w:r>
      <w:r>
        <w:rPr>
          <w:rFonts w:ascii="Times New Roman" w:hAnsi="Times New Roman" w:cs="Times New Roman"/>
          <w:sz w:val="24"/>
          <w:szCs w:val="24"/>
        </w:rPr>
        <w:t xml:space="preserve"> Admin</w:t>
      </w:r>
    </w:p>
    <w:p w14:paraId="21DB758D"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Stakeholders and Interests:</w:t>
      </w:r>
    </w:p>
    <w:p w14:paraId="7B3979CF" w14:textId="4C5B199D" w:rsidR="00746FB2" w:rsidRPr="00746FB2" w:rsidRDefault="00746FB2" w:rsidP="00746FB2">
      <w:pPr>
        <w:rPr>
          <w:rFonts w:ascii="Times New Roman" w:hAnsi="Times New Roman" w:cs="Times New Roman"/>
          <w:sz w:val="24"/>
          <w:szCs w:val="24"/>
        </w:rPr>
      </w:pPr>
      <w:r>
        <w:rPr>
          <w:rFonts w:ascii="Times New Roman" w:hAnsi="Times New Roman" w:cs="Times New Roman"/>
          <w:sz w:val="24"/>
          <w:szCs w:val="24"/>
        </w:rPr>
        <w:t>Admin</w:t>
      </w:r>
      <w:r w:rsidRPr="00746FB2">
        <w:rPr>
          <w:rFonts w:ascii="Times New Roman" w:hAnsi="Times New Roman" w:cs="Times New Roman"/>
          <w:sz w:val="24"/>
          <w:szCs w:val="24"/>
        </w:rPr>
        <w:t>: wants to set discipline records for students who have violated the rules and regulations.</w:t>
      </w:r>
    </w:p>
    <w:p w14:paraId="6703075D"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Students: want to know their disciplinary records in the system.</w:t>
      </w:r>
    </w:p>
    <w:p w14:paraId="7A3E5CB7"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Faculty: want to have access to student's disciplinary records to determine their suitability for certain opportunities, such as scholarships, internships, etc.</w:t>
      </w:r>
    </w:p>
    <w:p w14:paraId="4577C1D4"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Preconditions:</w:t>
      </w:r>
    </w:p>
    <w:p w14:paraId="1E53CAD8"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is logged in to the admission system.</w:t>
      </w:r>
    </w:p>
    <w:p w14:paraId="0F99785E"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has the necessary privileges to set discipline records.</w:t>
      </w:r>
    </w:p>
    <w:p w14:paraId="0DAB74F6"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student's record already exists in the system.</w:t>
      </w:r>
    </w:p>
    <w:p w14:paraId="05B2A76F"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b/>
          <w:sz w:val="24"/>
          <w:szCs w:val="24"/>
        </w:rPr>
        <w:t xml:space="preserve">Success Guarantee (or Post-conditions): </w:t>
      </w:r>
      <w:r w:rsidRPr="00746FB2">
        <w:rPr>
          <w:rFonts w:ascii="Times New Roman" w:hAnsi="Times New Roman" w:cs="Times New Roman"/>
          <w:sz w:val="24"/>
          <w:szCs w:val="24"/>
        </w:rPr>
        <w:t>The student's discipline record is successfully set in the system, and the student is notified about it.</w:t>
      </w:r>
    </w:p>
    <w:p w14:paraId="31CE0B4B"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Main Success Scenario (or Basic Flow):</w:t>
      </w:r>
    </w:p>
    <w:p w14:paraId="4893F80A"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navigates to the discipline module of the admission system.</w:t>
      </w:r>
    </w:p>
    <w:p w14:paraId="6F9F6F85"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selects the option to set a new disciplinary record for a student.</w:t>
      </w:r>
    </w:p>
    <w:p w14:paraId="528643FE"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system displays a form to enter the details of the disciplinary record, such as the date of the incident, the nature of the violation, the action taken, etc.</w:t>
      </w:r>
    </w:p>
    <w:p w14:paraId="03EB38B9"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administrator fills in the details of the disciplinary record and submits the form.</w:t>
      </w:r>
    </w:p>
    <w:p w14:paraId="71EBD5B0"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system verifies the information and sets the disciplinary record for the student.</w:t>
      </w:r>
    </w:p>
    <w:p w14:paraId="7F71C1E3"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system notifies the student about the disciplinary record.</w:t>
      </w:r>
    </w:p>
    <w:p w14:paraId="4A281288"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Extensions (or Alternative Flows):</w:t>
      </w:r>
    </w:p>
    <w:p w14:paraId="7E5BC8FD"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If the student already has a disciplinary record, the system displays the existing record and prompts the administrator to update it instead of creating a new one.</w:t>
      </w:r>
    </w:p>
    <w:p w14:paraId="3B439CDF" w14:textId="39A44A70"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If the administrator enters invalid or incomplete information, the system displays an error message and prompts the administrator to correct the information.</w:t>
      </w:r>
    </w:p>
    <w:p w14:paraId="2BE5F7F8"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Technology and Data Variations List:</w:t>
      </w:r>
    </w:p>
    <w:p w14:paraId="3066C095"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discipline module should be integrated with the student's profile in the system.</w:t>
      </w:r>
    </w:p>
    <w:p w14:paraId="70F6E5A6"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system should allow the administrator to search and filter the discipline records based on various parameters.</w:t>
      </w:r>
    </w:p>
    <w:p w14:paraId="4AD5031F" w14:textId="77777777" w:rsidR="00746FB2" w:rsidRPr="00746FB2" w:rsidRDefault="00746FB2" w:rsidP="00746FB2">
      <w:pPr>
        <w:rPr>
          <w:rFonts w:ascii="Times New Roman" w:hAnsi="Times New Roman" w:cs="Times New Roman"/>
          <w:b/>
          <w:sz w:val="24"/>
          <w:szCs w:val="24"/>
        </w:rPr>
      </w:pPr>
      <w:r w:rsidRPr="00746FB2">
        <w:rPr>
          <w:rFonts w:ascii="Times New Roman" w:hAnsi="Times New Roman" w:cs="Times New Roman"/>
          <w:b/>
          <w:sz w:val="24"/>
          <w:szCs w:val="24"/>
        </w:rPr>
        <w:t>Open Issues:</w:t>
      </w:r>
    </w:p>
    <w:p w14:paraId="68E592CD" w14:textId="77777777" w:rsidR="00746FB2" w:rsidRPr="00746FB2" w:rsidRDefault="00746FB2" w:rsidP="00746FB2">
      <w:pPr>
        <w:rPr>
          <w:rFonts w:ascii="Times New Roman" w:hAnsi="Times New Roman" w:cs="Times New Roman"/>
          <w:sz w:val="24"/>
          <w:szCs w:val="24"/>
        </w:rPr>
      </w:pPr>
      <w:r w:rsidRPr="00746FB2">
        <w:rPr>
          <w:rFonts w:ascii="Times New Roman" w:hAnsi="Times New Roman" w:cs="Times New Roman"/>
          <w:sz w:val="24"/>
          <w:szCs w:val="24"/>
        </w:rPr>
        <w:t>The severity level of the violation and the corresponding action to be taken may vary, and there should be a system to define and manage such rules.</w:t>
      </w:r>
    </w:p>
    <w:p w14:paraId="692E4DDC" w14:textId="77777777" w:rsidR="00BD75C1" w:rsidRPr="0080708E" w:rsidRDefault="00BD75C1" w:rsidP="00BD75C1">
      <w:pPr>
        <w:rPr>
          <w:rFonts w:ascii="Times New Roman" w:hAnsi="Times New Roman" w:cs="Times New Roman"/>
          <w:sz w:val="24"/>
          <w:szCs w:val="24"/>
        </w:rPr>
      </w:pPr>
    </w:p>
    <w:p w14:paraId="306DE729" w14:textId="124F8C22" w:rsidR="00BD75C1" w:rsidRPr="0080708E" w:rsidRDefault="00BD75C1" w:rsidP="00BD75C1">
      <w:pPr>
        <w:rPr>
          <w:rFonts w:ascii="Times New Roman" w:hAnsi="Times New Roman" w:cs="Times New Roman"/>
          <w:sz w:val="28"/>
          <w:szCs w:val="28"/>
        </w:rPr>
      </w:pPr>
      <w:r w:rsidRPr="0080708E">
        <w:rPr>
          <w:rFonts w:ascii="Times New Roman" w:hAnsi="Times New Roman" w:cs="Times New Roman"/>
          <w:b/>
          <w:sz w:val="28"/>
          <w:szCs w:val="28"/>
        </w:rPr>
        <w:t xml:space="preserve">Use Case Name: </w:t>
      </w:r>
      <w:r w:rsidR="005D36BF">
        <w:rPr>
          <w:rFonts w:ascii="Times New Roman" w:hAnsi="Times New Roman" w:cs="Times New Roman"/>
          <w:b/>
          <w:sz w:val="28"/>
          <w:szCs w:val="28"/>
        </w:rPr>
        <w:t>generate waiting list</w:t>
      </w:r>
      <w:r w:rsidRPr="0080708E">
        <w:rPr>
          <w:rFonts w:ascii="Times New Roman" w:hAnsi="Times New Roman" w:cs="Times New Roman"/>
          <w:b/>
          <w:sz w:val="28"/>
          <w:szCs w:val="28"/>
        </w:rPr>
        <w:t>:</w:t>
      </w:r>
    </w:p>
    <w:p w14:paraId="0349DB80"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xml:space="preserve"> Admission System </w:t>
      </w:r>
    </w:p>
    <w:p w14:paraId="43767B8A"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User-goal </w:t>
      </w:r>
    </w:p>
    <w:p w14:paraId="336E4643" w14:textId="1BF7F452"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admin</w:t>
      </w:r>
    </w:p>
    <w:p w14:paraId="288A3CC0"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09B02732" w14:textId="2C83E4AE" w:rsidR="002E1D93" w:rsidRPr="002E1D93" w:rsidRDefault="0055482C" w:rsidP="002E1D93">
      <w:pPr>
        <w:rPr>
          <w:rFonts w:ascii="Times New Roman" w:hAnsi="Times New Roman" w:cs="Times New Roman"/>
          <w:sz w:val="24"/>
          <w:szCs w:val="24"/>
        </w:rPr>
      </w:pPr>
      <w:r>
        <w:rPr>
          <w:rFonts w:ascii="Times New Roman" w:hAnsi="Times New Roman" w:cs="Times New Roman"/>
          <w:sz w:val="24"/>
          <w:szCs w:val="24"/>
        </w:rPr>
        <w:t>Admin w</w:t>
      </w:r>
      <w:r w:rsidR="002E1D93" w:rsidRPr="002E1D93">
        <w:rPr>
          <w:rFonts w:ascii="Times New Roman" w:hAnsi="Times New Roman" w:cs="Times New Roman"/>
          <w:sz w:val="24"/>
          <w:szCs w:val="24"/>
        </w:rPr>
        <w:t xml:space="preserve">ants to ensure that all qualified </w:t>
      </w:r>
      <w:r>
        <w:rPr>
          <w:rFonts w:ascii="Times New Roman" w:hAnsi="Times New Roman" w:cs="Times New Roman"/>
          <w:sz w:val="24"/>
          <w:szCs w:val="24"/>
        </w:rPr>
        <w:t>students</w:t>
      </w:r>
      <w:r w:rsidR="002E1D93" w:rsidRPr="002E1D93">
        <w:rPr>
          <w:rFonts w:ascii="Times New Roman" w:hAnsi="Times New Roman" w:cs="Times New Roman"/>
          <w:sz w:val="24"/>
          <w:szCs w:val="24"/>
        </w:rPr>
        <w:t xml:space="preserve"> are considered for admission, even if they cannot be immediately accepted.</w:t>
      </w:r>
    </w:p>
    <w:p w14:paraId="45DC6123" w14:textId="07BED378" w:rsidR="002E1D93" w:rsidRDefault="0055482C" w:rsidP="002E1D93">
      <w:pPr>
        <w:rPr>
          <w:rFonts w:ascii="Times New Roman" w:hAnsi="Times New Roman" w:cs="Times New Roman"/>
          <w:sz w:val="24"/>
          <w:szCs w:val="24"/>
        </w:rPr>
      </w:pPr>
      <w:r>
        <w:rPr>
          <w:rFonts w:ascii="Times New Roman" w:hAnsi="Times New Roman" w:cs="Times New Roman"/>
          <w:sz w:val="24"/>
          <w:szCs w:val="24"/>
        </w:rPr>
        <w:t>Students w</w:t>
      </w:r>
      <w:r w:rsidR="002E1D93" w:rsidRPr="002E1D93">
        <w:rPr>
          <w:rFonts w:ascii="Times New Roman" w:hAnsi="Times New Roman" w:cs="Times New Roman"/>
          <w:sz w:val="24"/>
          <w:szCs w:val="24"/>
        </w:rPr>
        <w:t>ant to know their status in the admission process, including whether they have been added to a waitlist.</w:t>
      </w:r>
    </w:p>
    <w:p w14:paraId="3EC35D0A" w14:textId="77777777" w:rsidR="0055482C" w:rsidRDefault="0055482C" w:rsidP="002E1D93">
      <w:pPr>
        <w:rPr>
          <w:rFonts w:ascii="Times New Roman" w:hAnsi="Times New Roman" w:cs="Times New Roman"/>
          <w:sz w:val="24"/>
          <w:szCs w:val="24"/>
        </w:rPr>
      </w:pPr>
    </w:p>
    <w:p w14:paraId="6525C4D3" w14:textId="77777777" w:rsidR="00F261F2" w:rsidRPr="002E1D93" w:rsidRDefault="00F261F2" w:rsidP="002E1D93">
      <w:pPr>
        <w:rPr>
          <w:rFonts w:ascii="Times New Roman" w:hAnsi="Times New Roman" w:cs="Times New Roman"/>
          <w:sz w:val="24"/>
          <w:szCs w:val="24"/>
        </w:rPr>
      </w:pPr>
    </w:p>
    <w:p w14:paraId="4CC2BC43" w14:textId="77777777" w:rsidR="00BD75C1" w:rsidRPr="0080708E" w:rsidRDefault="00BD75C1" w:rsidP="002E1D93">
      <w:pPr>
        <w:rPr>
          <w:rFonts w:ascii="Times New Roman" w:hAnsi="Times New Roman" w:cs="Times New Roman"/>
          <w:sz w:val="24"/>
          <w:szCs w:val="24"/>
        </w:rPr>
      </w:pPr>
      <w:r w:rsidRPr="0080708E">
        <w:rPr>
          <w:rFonts w:ascii="Times New Roman" w:hAnsi="Times New Roman" w:cs="Times New Roman"/>
          <w:b/>
          <w:sz w:val="24"/>
          <w:szCs w:val="24"/>
        </w:rPr>
        <w:t>Preconditions</w:t>
      </w:r>
      <w:r w:rsidRPr="0080708E">
        <w:rPr>
          <w:rFonts w:ascii="Times New Roman" w:hAnsi="Times New Roman" w:cs="Times New Roman"/>
          <w:sz w:val="24"/>
          <w:szCs w:val="24"/>
        </w:rPr>
        <w:t>:</w:t>
      </w:r>
    </w:p>
    <w:p w14:paraId="7D444903" w14:textId="2D2C0DF1" w:rsidR="00B722FA" w:rsidRPr="00B722FA" w:rsidRDefault="0055482C" w:rsidP="00B722FA">
      <w:pPr>
        <w:rPr>
          <w:rFonts w:ascii="Times New Roman" w:hAnsi="Times New Roman" w:cs="Times New Roman"/>
          <w:sz w:val="24"/>
          <w:szCs w:val="24"/>
        </w:rPr>
      </w:pPr>
      <w:r>
        <w:rPr>
          <w:rFonts w:ascii="Times New Roman" w:hAnsi="Times New Roman" w:cs="Times New Roman"/>
          <w:sz w:val="24"/>
          <w:szCs w:val="24"/>
        </w:rPr>
        <w:t>Admin</w:t>
      </w:r>
      <w:r w:rsidR="00B722FA" w:rsidRPr="00B722FA">
        <w:rPr>
          <w:rFonts w:ascii="Times New Roman" w:hAnsi="Times New Roman" w:cs="Times New Roman"/>
          <w:sz w:val="24"/>
          <w:szCs w:val="24"/>
        </w:rPr>
        <w:t xml:space="preserve"> has identified qualified </w:t>
      </w:r>
      <w:r>
        <w:rPr>
          <w:rFonts w:ascii="Times New Roman" w:hAnsi="Times New Roman" w:cs="Times New Roman"/>
          <w:sz w:val="24"/>
          <w:szCs w:val="24"/>
        </w:rPr>
        <w:t>students</w:t>
      </w:r>
      <w:r w:rsidR="00B722FA" w:rsidRPr="00B722FA">
        <w:rPr>
          <w:rFonts w:ascii="Times New Roman" w:hAnsi="Times New Roman" w:cs="Times New Roman"/>
          <w:sz w:val="24"/>
          <w:szCs w:val="24"/>
        </w:rPr>
        <w:t xml:space="preserve"> who cannot be immediately accepted.</w:t>
      </w:r>
    </w:p>
    <w:p w14:paraId="50F4CCDB" w14:textId="77777777" w:rsidR="00B722FA" w:rsidRDefault="00B722FA" w:rsidP="00B722FA">
      <w:pPr>
        <w:rPr>
          <w:rFonts w:ascii="Times New Roman" w:hAnsi="Times New Roman" w:cs="Times New Roman"/>
          <w:sz w:val="24"/>
          <w:szCs w:val="24"/>
        </w:rPr>
      </w:pPr>
      <w:r w:rsidRPr="00B722FA">
        <w:rPr>
          <w:rFonts w:ascii="Times New Roman" w:hAnsi="Times New Roman" w:cs="Times New Roman"/>
          <w:sz w:val="24"/>
          <w:szCs w:val="24"/>
        </w:rPr>
        <w:t>There is a limited number of available seats in the program.</w:t>
      </w:r>
    </w:p>
    <w:p w14:paraId="20C9125A" w14:textId="26777CA0" w:rsidR="00BD75C1" w:rsidRPr="0080708E" w:rsidRDefault="00BD75C1" w:rsidP="00B722FA">
      <w:pPr>
        <w:rPr>
          <w:rFonts w:ascii="Times New Roman" w:hAnsi="Times New Roman" w:cs="Times New Roman"/>
          <w:b/>
          <w:sz w:val="24"/>
          <w:szCs w:val="24"/>
        </w:rPr>
      </w:pPr>
      <w:r w:rsidRPr="0080708E">
        <w:rPr>
          <w:rFonts w:ascii="Times New Roman" w:hAnsi="Times New Roman" w:cs="Times New Roman"/>
          <w:b/>
          <w:sz w:val="24"/>
          <w:szCs w:val="24"/>
        </w:rPr>
        <w:t>Success Guarantee (or Post conditions):</w:t>
      </w:r>
    </w:p>
    <w:p w14:paraId="657562D5" w14:textId="57BAF568" w:rsidR="00B722FA" w:rsidRPr="00B722FA" w:rsidRDefault="005F6BDA" w:rsidP="00B722FA">
      <w:pPr>
        <w:rPr>
          <w:rFonts w:ascii="Times New Roman" w:hAnsi="Times New Roman" w:cs="Times New Roman"/>
          <w:sz w:val="24"/>
          <w:szCs w:val="24"/>
        </w:rPr>
      </w:pPr>
      <w:r w:rsidRPr="00B722FA">
        <w:rPr>
          <w:rFonts w:ascii="Times New Roman" w:hAnsi="Times New Roman" w:cs="Times New Roman"/>
          <w:sz w:val="24"/>
          <w:szCs w:val="24"/>
        </w:rPr>
        <w:t>A waitlist</w:t>
      </w:r>
      <w:r w:rsidR="00B722FA" w:rsidRPr="00B722FA">
        <w:rPr>
          <w:rFonts w:ascii="Times New Roman" w:hAnsi="Times New Roman" w:cs="Times New Roman"/>
          <w:sz w:val="24"/>
          <w:szCs w:val="24"/>
        </w:rPr>
        <w:t xml:space="preserve"> is </w:t>
      </w:r>
      <w:r w:rsidR="0055482C" w:rsidRPr="00B722FA">
        <w:rPr>
          <w:rFonts w:ascii="Times New Roman" w:hAnsi="Times New Roman" w:cs="Times New Roman"/>
          <w:sz w:val="24"/>
          <w:szCs w:val="24"/>
        </w:rPr>
        <w:t>generated,</w:t>
      </w:r>
      <w:r w:rsidR="00B722FA" w:rsidRPr="00B722FA">
        <w:rPr>
          <w:rFonts w:ascii="Times New Roman" w:hAnsi="Times New Roman" w:cs="Times New Roman"/>
          <w:sz w:val="24"/>
          <w:szCs w:val="24"/>
        </w:rPr>
        <w:t xml:space="preserve"> and </w:t>
      </w:r>
      <w:r w:rsidR="0055482C">
        <w:rPr>
          <w:rFonts w:ascii="Times New Roman" w:hAnsi="Times New Roman" w:cs="Times New Roman"/>
          <w:sz w:val="24"/>
          <w:szCs w:val="24"/>
        </w:rPr>
        <w:t>students</w:t>
      </w:r>
      <w:r w:rsidR="00B722FA" w:rsidRPr="00B722FA">
        <w:rPr>
          <w:rFonts w:ascii="Times New Roman" w:hAnsi="Times New Roman" w:cs="Times New Roman"/>
          <w:sz w:val="24"/>
          <w:szCs w:val="24"/>
        </w:rPr>
        <w:t xml:space="preserve"> are added in the order in which they qualify for the program.</w:t>
      </w:r>
    </w:p>
    <w:p w14:paraId="635D7698" w14:textId="09B2E045" w:rsidR="00B722FA" w:rsidRPr="00B722FA" w:rsidRDefault="0055482C" w:rsidP="00B722FA">
      <w:pPr>
        <w:rPr>
          <w:rFonts w:ascii="Times New Roman" w:hAnsi="Times New Roman" w:cs="Times New Roman"/>
          <w:sz w:val="24"/>
          <w:szCs w:val="24"/>
        </w:rPr>
      </w:pPr>
      <w:r>
        <w:rPr>
          <w:rFonts w:ascii="Times New Roman" w:hAnsi="Times New Roman" w:cs="Times New Roman"/>
          <w:sz w:val="24"/>
          <w:szCs w:val="24"/>
        </w:rPr>
        <w:t>Students</w:t>
      </w:r>
      <w:r w:rsidR="00B722FA" w:rsidRPr="00B722FA">
        <w:rPr>
          <w:rFonts w:ascii="Times New Roman" w:hAnsi="Times New Roman" w:cs="Times New Roman"/>
          <w:sz w:val="24"/>
          <w:szCs w:val="24"/>
        </w:rPr>
        <w:t xml:space="preserve"> are notified of their status and where they stand on the waitlist.</w:t>
      </w:r>
    </w:p>
    <w:p w14:paraId="4398A924" w14:textId="29B754B7" w:rsidR="00A40644" w:rsidRDefault="00B722FA" w:rsidP="00B722FA">
      <w:pPr>
        <w:rPr>
          <w:rFonts w:ascii="Times New Roman" w:hAnsi="Times New Roman" w:cs="Times New Roman"/>
          <w:sz w:val="24"/>
          <w:szCs w:val="24"/>
        </w:rPr>
      </w:pPr>
      <w:r w:rsidRPr="00B722FA">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B722FA">
        <w:rPr>
          <w:rFonts w:ascii="Times New Roman" w:hAnsi="Times New Roman" w:cs="Times New Roman"/>
          <w:sz w:val="24"/>
          <w:szCs w:val="24"/>
        </w:rPr>
        <w:t xml:space="preserve"> has an up-to-date and accurate list of all </w:t>
      </w:r>
      <w:r w:rsidR="0055482C">
        <w:rPr>
          <w:rFonts w:ascii="Times New Roman" w:hAnsi="Times New Roman" w:cs="Times New Roman"/>
          <w:sz w:val="24"/>
          <w:szCs w:val="24"/>
        </w:rPr>
        <w:t>students</w:t>
      </w:r>
      <w:r w:rsidRPr="00B722FA">
        <w:rPr>
          <w:rFonts w:ascii="Times New Roman" w:hAnsi="Times New Roman" w:cs="Times New Roman"/>
          <w:sz w:val="24"/>
          <w:szCs w:val="24"/>
        </w:rPr>
        <w:t xml:space="preserve"> and their status.</w:t>
      </w:r>
    </w:p>
    <w:p w14:paraId="0E94892E" w14:textId="7C54283D" w:rsidR="00BD75C1" w:rsidRPr="0080708E" w:rsidRDefault="00BD75C1" w:rsidP="00B722FA">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2C0CD997" w14:textId="35AC84A6" w:rsidR="003B3B8A" w:rsidRPr="003B3B8A" w:rsidRDefault="0055482C" w:rsidP="003B3B8A">
      <w:pPr>
        <w:rPr>
          <w:rFonts w:ascii="Times New Roman" w:hAnsi="Times New Roman" w:cs="Times New Roman"/>
          <w:sz w:val="24"/>
          <w:szCs w:val="24"/>
        </w:rPr>
      </w:pPr>
      <w:r>
        <w:rPr>
          <w:rFonts w:ascii="Times New Roman" w:hAnsi="Times New Roman" w:cs="Times New Roman"/>
          <w:sz w:val="24"/>
          <w:szCs w:val="24"/>
        </w:rPr>
        <w:t>Admin</w:t>
      </w:r>
      <w:r w:rsidR="003B3B8A" w:rsidRPr="003B3B8A">
        <w:rPr>
          <w:rFonts w:ascii="Times New Roman" w:hAnsi="Times New Roman" w:cs="Times New Roman"/>
          <w:sz w:val="24"/>
          <w:szCs w:val="24"/>
        </w:rPr>
        <w:t xml:space="preserve"> identifies qualified </w:t>
      </w:r>
      <w:r>
        <w:rPr>
          <w:rFonts w:ascii="Times New Roman" w:hAnsi="Times New Roman" w:cs="Times New Roman"/>
          <w:sz w:val="24"/>
          <w:szCs w:val="24"/>
        </w:rPr>
        <w:t>students</w:t>
      </w:r>
      <w:r w:rsidR="003B3B8A" w:rsidRPr="003B3B8A">
        <w:rPr>
          <w:rFonts w:ascii="Times New Roman" w:hAnsi="Times New Roman" w:cs="Times New Roman"/>
          <w:sz w:val="24"/>
          <w:szCs w:val="24"/>
        </w:rPr>
        <w:t xml:space="preserve"> who cannot be immediately accepted.</w:t>
      </w:r>
    </w:p>
    <w:p w14:paraId="04044A87" w14:textId="229FC2DE" w:rsidR="003B3B8A" w:rsidRPr="003B3B8A" w:rsidRDefault="0055482C" w:rsidP="003B3B8A">
      <w:pPr>
        <w:rPr>
          <w:rFonts w:ascii="Times New Roman" w:hAnsi="Times New Roman" w:cs="Times New Roman"/>
          <w:sz w:val="24"/>
          <w:szCs w:val="24"/>
        </w:rPr>
      </w:pPr>
      <w:r>
        <w:rPr>
          <w:rFonts w:ascii="Times New Roman" w:hAnsi="Times New Roman" w:cs="Times New Roman"/>
          <w:sz w:val="24"/>
          <w:szCs w:val="24"/>
        </w:rPr>
        <w:t>Admin</w:t>
      </w:r>
      <w:r w:rsidR="003B3B8A" w:rsidRPr="003B3B8A">
        <w:rPr>
          <w:rFonts w:ascii="Times New Roman" w:hAnsi="Times New Roman" w:cs="Times New Roman"/>
          <w:sz w:val="24"/>
          <w:szCs w:val="24"/>
        </w:rPr>
        <w:t xml:space="preserve"> adds </w:t>
      </w:r>
      <w:r>
        <w:rPr>
          <w:rFonts w:ascii="Times New Roman" w:hAnsi="Times New Roman" w:cs="Times New Roman"/>
          <w:sz w:val="24"/>
          <w:szCs w:val="24"/>
        </w:rPr>
        <w:t>students</w:t>
      </w:r>
      <w:r w:rsidR="003B3B8A" w:rsidRPr="003B3B8A">
        <w:rPr>
          <w:rFonts w:ascii="Times New Roman" w:hAnsi="Times New Roman" w:cs="Times New Roman"/>
          <w:sz w:val="24"/>
          <w:szCs w:val="24"/>
        </w:rPr>
        <w:t xml:space="preserve"> to the waitlist in order of their qualifications, according to  criteria.</w:t>
      </w:r>
    </w:p>
    <w:p w14:paraId="33ABDA43" w14:textId="3217CF6E" w:rsidR="003B3B8A" w:rsidRPr="003B3B8A" w:rsidRDefault="0055482C" w:rsidP="003B3B8A">
      <w:pPr>
        <w:rPr>
          <w:rFonts w:ascii="Times New Roman" w:hAnsi="Times New Roman" w:cs="Times New Roman"/>
          <w:sz w:val="24"/>
          <w:szCs w:val="24"/>
        </w:rPr>
      </w:pPr>
      <w:r>
        <w:rPr>
          <w:rFonts w:ascii="Times New Roman" w:hAnsi="Times New Roman" w:cs="Times New Roman"/>
          <w:sz w:val="24"/>
          <w:szCs w:val="24"/>
        </w:rPr>
        <w:t>Admin</w:t>
      </w:r>
      <w:r w:rsidR="003B3B8A" w:rsidRPr="003B3B8A">
        <w:rPr>
          <w:rFonts w:ascii="Times New Roman" w:hAnsi="Times New Roman" w:cs="Times New Roman"/>
          <w:sz w:val="24"/>
          <w:szCs w:val="24"/>
        </w:rPr>
        <w:t xml:space="preserve"> notifies each </w:t>
      </w:r>
      <w:r w:rsidR="003F5558">
        <w:rPr>
          <w:rFonts w:ascii="Times New Roman" w:hAnsi="Times New Roman" w:cs="Times New Roman"/>
          <w:sz w:val="24"/>
          <w:szCs w:val="24"/>
        </w:rPr>
        <w:t>student</w:t>
      </w:r>
      <w:r w:rsidR="003B3B8A" w:rsidRPr="003B3B8A">
        <w:rPr>
          <w:rFonts w:ascii="Times New Roman" w:hAnsi="Times New Roman" w:cs="Times New Roman"/>
          <w:sz w:val="24"/>
          <w:szCs w:val="24"/>
        </w:rPr>
        <w:t xml:space="preserve"> of their status and where they stand on the waitlist.</w:t>
      </w:r>
    </w:p>
    <w:p w14:paraId="62E0FF2D" w14:textId="268ECDD2" w:rsidR="003B3B8A" w:rsidRPr="003B3B8A" w:rsidRDefault="003B3B8A" w:rsidP="003B3B8A">
      <w:pPr>
        <w:rPr>
          <w:rFonts w:ascii="Times New Roman" w:hAnsi="Times New Roman" w:cs="Times New Roman"/>
          <w:sz w:val="24"/>
          <w:szCs w:val="24"/>
        </w:rPr>
      </w:pPr>
      <w:r w:rsidRPr="003B3B8A">
        <w:rPr>
          <w:rFonts w:ascii="Times New Roman" w:hAnsi="Times New Roman" w:cs="Times New Roman"/>
          <w:sz w:val="24"/>
          <w:szCs w:val="24"/>
        </w:rPr>
        <w:t xml:space="preserve">If a seat becomes available, </w:t>
      </w:r>
      <w:r w:rsidR="005F6BDA" w:rsidRPr="003B3B8A">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3B3B8A">
        <w:rPr>
          <w:rFonts w:ascii="Times New Roman" w:hAnsi="Times New Roman" w:cs="Times New Roman"/>
          <w:sz w:val="24"/>
          <w:szCs w:val="24"/>
        </w:rPr>
        <w:t xml:space="preserve"> evaluates the </w:t>
      </w:r>
      <w:r w:rsidR="0055482C">
        <w:rPr>
          <w:rFonts w:ascii="Times New Roman" w:hAnsi="Times New Roman" w:cs="Times New Roman"/>
          <w:sz w:val="24"/>
          <w:szCs w:val="24"/>
        </w:rPr>
        <w:t>students</w:t>
      </w:r>
      <w:r w:rsidRPr="003B3B8A">
        <w:rPr>
          <w:rFonts w:ascii="Times New Roman" w:hAnsi="Times New Roman" w:cs="Times New Roman"/>
          <w:sz w:val="24"/>
          <w:szCs w:val="24"/>
        </w:rPr>
        <w:t xml:space="preserve"> on the waitlist and offers the seat to the most qualified </w:t>
      </w:r>
      <w:r w:rsidR="003F5558">
        <w:rPr>
          <w:rFonts w:ascii="Times New Roman" w:hAnsi="Times New Roman" w:cs="Times New Roman"/>
          <w:sz w:val="24"/>
          <w:szCs w:val="24"/>
        </w:rPr>
        <w:t>student</w:t>
      </w:r>
      <w:r w:rsidRPr="003B3B8A">
        <w:rPr>
          <w:rFonts w:ascii="Times New Roman" w:hAnsi="Times New Roman" w:cs="Times New Roman"/>
          <w:sz w:val="24"/>
          <w:szCs w:val="24"/>
        </w:rPr>
        <w:t xml:space="preserve"> who has not been previously offered admission.</w:t>
      </w:r>
    </w:p>
    <w:p w14:paraId="6CAA3C15" w14:textId="2BD91BAE" w:rsidR="003B3B8A" w:rsidRPr="003B3B8A" w:rsidRDefault="003B3B8A" w:rsidP="003B3B8A">
      <w:pPr>
        <w:rPr>
          <w:rFonts w:ascii="Times New Roman" w:hAnsi="Times New Roman" w:cs="Times New Roman"/>
          <w:sz w:val="24"/>
          <w:szCs w:val="24"/>
        </w:rPr>
      </w:pPr>
      <w:r w:rsidRPr="003B3B8A">
        <w:rPr>
          <w:rFonts w:ascii="Times New Roman" w:hAnsi="Times New Roman" w:cs="Times New Roman"/>
          <w:sz w:val="24"/>
          <w:szCs w:val="24"/>
        </w:rPr>
        <w:t xml:space="preserve">If the </w:t>
      </w:r>
      <w:r w:rsidR="003F5558">
        <w:rPr>
          <w:rFonts w:ascii="Times New Roman" w:hAnsi="Times New Roman" w:cs="Times New Roman"/>
          <w:sz w:val="24"/>
          <w:szCs w:val="24"/>
        </w:rPr>
        <w:t>student</w:t>
      </w:r>
      <w:r w:rsidRPr="003B3B8A">
        <w:rPr>
          <w:rFonts w:ascii="Times New Roman" w:hAnsi="Times New Roman" w:cs="Times New Roman"/>
          <w:sz w:val="24"/>
          <w:szCs w:val="24"/>
        </w:rPr>
        <w:t xml:space="preserve"> accepts the seat, they are removed from the waitlist and added to the program. If the </w:t>
      </w:r>
      <w:r w:rsidR="003F5558">
        <w:rPr>
          <w:rFonts w:ascii="Times New Roman" w:hAnsi="Times New Roman" w:cs="Times New Roman"/>
          <w:sz w:val="24"/>
          <w:szCs w:val="24"/>
        </w:rPr>
        <w:t>student</w:t>
      </w:r>
      <w:r w:rsidRPr="003B3B8A">
        <w:rPr>
          <w:rFonts w:ascii="Times New Roman" w:hAnsi="Times New Roman" w:cs="Times New Roman"/>
          <w:sz w:val="24"/>
          <w:szCs w:val="24"/>
        </w:rPr>
        <w:t xml:space="preserve"> declines the seat, the next most qualified </w:t>
      </w:r>
      <w:r w:rsidR="003F5558">
        <w:rPr>
          <w:rFonts w:ascii="Times New Roman" w:hAnsi="Times New Roman" w:cs="Times New Roman"/>
          <w:sz w:val="24"/>
          <w:szCs w:val="24"/>
        </w:rPr>
        <w:t>student</w:t>
      </w:r>
      <w:r w:rsidRPr="003B3B8A">
        <w:rPr>
          <w:rFonts w:ascii="Times New Roman" w:hAnsi="Times New Roman" w:cs="Times New Roman"/>
          <w:sz w:val="24"/>
          <w:szCs w:val="24"/>
        </w:rPr>
        <w:t xml:space="preserve"> on the waitlist is offered the seat.</w:t>
      </w:r>
    </w:p>
    <w:p w14:paraId="3043198D"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6FA4F7D1" w14:textId="58EAD346" w:rsidR="00BA2C5B" w:rsidRPr="00BA2C5B" w:rsidRDefault="00BA2C5B" w:rsidP="00BA2C5B">
      <w:pPr>
        <w:rPr>
          <w:rFonts w:ascii="Times New Roman" w:hAnsi="Times New Roman" w:cs="Times New Roman"/>
          <w:sz w:val="24"/>
          <w:szCs w:val="24"/>
        </w:rPr>
      </w:pPr>
      <w:r w:rsidRPr="00BA2C5B">
        <w:rPr>
          <w:rFonts w:ascii="Times New Roman" w:hAnsi="Times New Roman" w:cs="Times New Roman"/>
          <w:sz w:val="24"/>
          <w:szCs w:val="24"/>
        </w:rPr>
        <w:t xml:space="preserve">If </w:t>
      </w:r>
      <w:r w:rsidR="003F5558" w:rsidRPr="00BA2C5B">
        <w:rPr>
          <w:rFonts w:ascii="Times New Roman" w:hAnsi="Times New Roman" w:cs="Times New Roman"/>
          <w:sz w:val="24"/>
          <w:szCs w:val="24"/>
        </w:rPr>
        <w:t>a</w:t>
      </w:r>
      <w:r w:rsidRPr="00BA2C5B">
        <w:rPr>
          <w:rFonts w:ascii="Times New Roman" w:hAnsi="Times New Roman" w:cs="Times New Roman"/>
          <w:sz w:val="24"/>
          <w:szCs w:val="24"/>
        </w:rPr>
        <w:t xml:space="preserve"> </w:t>
      </w:r>
      <w:r w:rsidR="003F5558">
        <w:rPr>
          <w:rFonts w:ascii="Times New Roman" w:hAnsi="Times New Roman" w:cs="Times New Roman"/>
          <w:sz w:val="24"/>
          <w:szCs w:val="24"/>
        </w:rPr>
        <w:t>student</w:t>
      </w:r>
      <w:r w:rsidRPr="00BA2C5B">
        <w:rPr>
          <w:rFonts w:ascii="Times New Roman" w:hAnsi="Times New Roman" w:cs="Times New Roman"/>
          <w:sz w:val="24"/>
          <w:szCs w:val="24"/>
        </w:rPr>
        <w:t xml:space="preserve"> on the waitlist withdraws their application, they are removed from the waitlist and their seat is offered to the next qualified </w:t>
      </w:r>
      <w:r w:rsidR="003F5558">
        <w:rPr>
          <w:rFonts w:ascii="Times New Roman" w:hAnsi="Times New Roman" w:cs="Times New Roman"/>
          <w:sz w:val="24"/>
          <w:szCs w:val="24"/>
        </w:rPr>
        <w:t>student</w:t>
      </w:r>
      <w:r w:rsidRPr="00BA2C5B">
        <w:rPr>
          <w:rFonts w:ascii="Times New Roman" w:hAnsi="Times New Roman" w:cs="Times New Roman"/>
          <w:sz w:val="24"/>
          <w:szCs w:val="24"/>
        </w:rPr>
        <w:t>.</w:t>
      </w:r>
    </w:p>
    <w:p w14:paraId="40DC6622" w14:textId="047A308E" w:rsidR="00BA2C5B" w:rsidRDefault="00BA2C5B" w:rsidP="00BA2C5B">
      <w:pPr>
        <w:rPr>
          <w:rFonts w:ascii="Times New Roman" w:hAnsi="Times New Roman" w:cs="Times New Roman"/>
          <w:sz w:val="24"/>
          <w:szCs w:val="24"/>
        </w:rPr>
      </w:pPr>
      <w:r w:rsidRPr="00BA2C5B">
        <w:rPr>
          <w:rFonts w:ascii="Times New Roman" w:hAnsi="Times New Roman" w:cs="Times New Roman"/>
          <w:sz w:val="24"/>
          <w:szCs w:val="24"/>
        </w:rPr>
        <w:t xml:space="preserve">If </w:t>
      </w:r>
      <w:r w:rsidR="003F5558" w:rsidRPr="00BA2C5B">
        <w:rPr>
          <w:rFonts w:ascii="Times New Roman" w:hAnsi="Times New Roman" w:cs="Times New Roman"/>
          <w:sz w:val="24"/>
          <w:szCs w:val="24"/>
        </w:rPr>
        <w:t>a</w:t>
      </w:r>
      <w:r w:rsidRPr="00BA2C5B">
        <w:rPr>
          <w:rFonts w:ascii="Times New Roman" w:hAnsi="Times New Roman" w:cs="Times New Roman"/>
          <w:sz w:val="24"/>
          <w:szCs w:val="24"/>
        </w:rPr>
        <w:t xml:space="preserve"> </w:t>
      </w:r>
      <w:r w:rsidR="003F5558">
        <w:rPr>
          <w:rFonts w:ascii="Times New Roman" w:hAnsi="Times New Roman" w:cs="Times New Roman"/>
          <w:sz w:val="24"/>
          <w:szCs w:val="24"/>
        </w:rPr>
        <w:t>student</w:t>
      </w:r>
      <w:r w:rsidRPr="00BA2C5B">
        <w:rPr>
          <w:rFonts w:ascii="Times New Roman" w:hAnsi="Times New Roman" w:cs="Times New Roman"/>
          <w:sz w:val="24"/>
          <w:szCs w:val="24"/>
        </w:rPr>
        <w:t xml:space="preserve"> on the waitlist is offered a seat and declines, but later changes their mind and wishes to accept the seat, they must reapply to the program and will be added to the bottom of the waitlist.</w:t>
      </w:r>
    </w:p>
    <w:p w14:paraId="15B3FC73" w14:textId="19AA99D6" w:rsidR="00BD75C1" w:rsidRPr="0080708E" w:rsidRDefault="00BD75C1" w:rsidP="00BA2C5B">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570C47CF" w14:textId="74C0E2D6" w:rsidR="00A4474C" w:rsidRPr="00A4474C" w:rsidRDefault="00A4474C" w:rsidP="00A4474C">
      <w:pPr>
        <w:rPr>
          <w:rFonts w:ascii="Times New Roman" w:hAnsi="Times New Roman" w:cs="Times New Roman"/>
          <w:sz w:val="24"/>
          <w:szCs w:val="24"/>
        </w:rPr>
      </w:pPr>
      <w:r w:rsidRPr="00A4474C">
        <w:rPr>
          <w:rFonts w:ascii="Times New Roman" w:hAnsi="Times New Roman" w:cs="Times New Roman"/>
          <w:sz w:val="24"/>
          <w:szCs w:val="24"/>
        </w:rPr>
        <w:t xml:space="preserve">The waitlist must be generated and maintained in a secure and confidential manner to protect the privacy of </w:t>
      </w:r>
      <w:r w:rsidR="0055482C">
        <w:rPr>
          <w:rFonts w:ascii="Times New Roman" w:hAnsi="Times New Roman" w:cs="Times New Roman"/>
          <w:sz w:val="24"/>
          <w:szCs w:val="24"/>
        </w:rPr>
        <w:t>students</w:t>
      </w:r>
      <w:r w:rsidRPr="00A4474C">
        <w:rPr>
          <w:rFonts w:ascii="Times New Roman" w:hAnsi="Times New Roman" w:cs="Times New Roman"/>
          <w:sz w:val="24"/>
          <w:szCs w:val="24"/>
        </w:rPr>
        <w:t>.</w:t>
      </w:r>
    </w:p>
    <w:p w14:paraId="0D2BBAFA" w14:textId="781617CA" w:rsidR="00A4474C" w:rsidRPr="00A4474C" w:rsidRDefault="00A4474C" w:rsidP="00A4474C">
      <w:pPr>
        <w:rPr>
          <w:rFonts w:ascii="Times New Roman" w:hAnsi="Times New Roman" w:cs="Times New Roman"/>
          <w:sz w:val="24"/>
          <w:szCs w:val="24"/>
        </w:rPr>
      </w:pPr>
      <w:r w:rsidRPr="00A4474C">
        <w:rPr>
          <w:rFonts w:ascii="Times New Roman" w:hAnsi="Times New Roman" w:cs="Times New Roman"/>
          <w:sz w:val="24"/>
          <w:szCs w:val="24"/>
        </w:rPr>
        <w:t xml:space="preserve">The </w:t>
      </w:r>
      <w:r w:rsidR="0055482C">
        <w:rPr>
          <w:rFonts w:ascii="Times New Roman" w:hAnsi="Times New Roman" w:cs="Times New Roman"/>
          <w:sz w:val="24"/>
          <w:szCs w:val="24"/>
        </w:rPr>
        <w:t>Admin</w:t>
      </w:r>
      <w:r w:rsidRPr="00A4474C">
        <w:rPr>
          <w:rFonts w:ascii="Times New Roman" w:hAnsi="Times New Roman" w:cs="Times New Roman"/>
          <w:sz w:val="24"/>
          <w:szCs w:val="24"/>
        </w:rPr>
        <w:t xml:space="preserve"> must have access to the most up-to-date and accurate information about the waitlist and the status of each </w:t>
      </w:r>
      <w:r w:rsidR="003F5558">
        <w:rPr>
          <w:rFonts w:ascii="Times New Roman" w:hAnsi="Times New Roman" w:cs="Times New Roman"/>
          <w:sz w:val="24"/>
          <w:szCs w:val="24"/>
        </w:rPr>
        <w:t>student</w:t>
      </w:r>
      <w:r w:rsidRPr="00A4474C">
        <w:rPr>
          <w:rFonts w:ascii="Times New Roman" w:hAnsi="Times New Roman" w:cs="Times New Roman"/>
          <w:sz w:val="24"/>
          <w:szCs w:val="24"/>
        </w:rPr>
        <w:t>.</w:t>
      </w:r>
    </w:p>
    <w:p w14:paraId="573922C3" w14:textId="591D0EC9" w:rsidR="00A4474C" w:rsidRDefault="00A4474C" w:rsidP="00A4474C">
      <w:pPr>
        <w:rPr>
          <w:rFonts w:ascii="Times New Roman" w:hAnsi="Times New Roman" w:cs="Times New Roman"/>
          <w:sz w:val="24"/>
          <w:szCs w:val="24"/>
        </w:rPr>
      </w:pPr>
      <w:r w:rsidRPr="00A4474C">
        <w:rPr>
          <w:rFonts w:ascii="Times New Roman" w:hAnsi="Times New Roman" w:cs="Times New Roman"/>
          <w:sz w:val="24"/>
          <w:szCs w:val="24"/>
        </w:rPr>
        <w:t xml:space="preserve">The system must be able to generate notifications to </w:t>
      </w:r>
      <w:r w:rsidR="0055482C">
        <w:rPr>
          <w:rFonts w:ascii="Times New Roman" w:hAnsi="Times New Roman" w:cs="Times New Roman"/>
          <w:sz w:val="24"/>
          <w:szCs w:val="24"/>
        </w:rPr>
        <w:t>students</w:t>
      </w:r>
      <w:r w:rsidRPr="00A4474C">
        <w:rPr>
          <w:rFonts w:ascii="Times New Roman" w:hAnsi="Times New Roman" w:cs="Times New Roman"/>
          <w:sz w:val="24"/>
          <w:szCs w:val="24"/>
        </w:rPr>
        <w:t xml:space="preserve"> in a timely and efficient manner.</w:t>
      </w:r>
    </w:p>
    <w:p w14:paraId="1512C3C3" w14:textId="77777777" w:rsidR="00F261F2" w:rsidRDefault="00F261F2" w:rsidP="00A4474C">
      <w:pPr>
        <w:rPr>
          <w:rFonts w:ascii="Times New Roman" w:hAnsi="Times New Roman" w:cs="Times New Roman"/>
          <w:sz w:val="24"/>
          <w:szCs w:val="24"/>
        </w:rPr>
      </w:pPr>
    </w:p>
    <w:p w14:paraId="16DC9747" w14:textId="77777777" w:rsidR="00F261F2" w:rsidRDefault="00F261F2" w:rsidP="00A4474C">
      <w:pPr>
        <w:rPr>
          <w:rFonts w:ascii="Times New Roman" w:hAnsi="Times New Roman" w:cs="Times New Roman"/>
          <w:sz w:val="24"/>
          <w:szCs w:val="24"/>
        </w:rPr>
      </w:pPr>
    </w:p>
    <w:p w14:paraId="0DA051FE" w14:textId="11006541" w:rsidR="00BD75C1" w:rsidRPr="0080708E" w:rsidRDefault="00BD75C1" w:rsidP="00A4474C">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1BB17A96" w14:textId="36FF4842" w:rsidR="00B95279" w:rsidRPr="00B95279" w:rsidRDefault="00B95279" w:rsidP="00B95279">
      <w:pPr>
        <w:rPr>
          <w:rFonts w:ascii="Times New Roman" w:hAnsi="Times New Roman" w:cs="Times New Roman"/>
          <w:sz w:val="24"/>
          <w:szCs w:val="24"/>
        </w:rPr>
      </w:pPr>
      <w:r w:rsidRPr="00B95279">
        <w:rPr>
          <w:rFonts w:ascii="Times New Roman" w:hAnsi="Times New Roman" w:cs="Times New Roman"/>
          <w:sz w:val="24"/>
          <w:szCs w:val="24"/>
        </w:rPr>
        <w:t xml:space="preserve">The system may use various algorithms or criteria to determine the order in which </w:t>
      </w:r>
      <w:r w:rsidR="0055482C">
        <w:rPr>
          <w:rFonts w:ascii="Times New Roman" w:hAnsi="Times New Roman" w:cs="Times New Roman"/>
          <w:sz w:val="24"/>
          <w:szCs w:val="24"/>
        </w:rPr>
        <w:t>students</w:t>
      </w:r>
      <w:r w:rsidRPr="00B95279">
        <w:rPr>
          <w:rFonts w:ascii="Times New Roman" w:hAnsi="Times New Roman" w:cs="Times New Roman"/>
          <w:sz w:val="24"/>
          <w:szCs w:val="24"/>
        </w:rPr>
        <w:t xml:space="preserve"> are added to the waitlist.</w:t>
      </w:r>
    </w:p>
    <w:p w14:paraId="405EE3DC" w14:textId="32256850" w:rsidR="00B95279" w:rsidRDefault="00B95279" w:rsidP="00B95279">
      <w:pPr>
        <w:rPr>
          <w:rFonts w:ascii="Times New Roman" w:hAnsi="Times New Roman" w:cs="Times New Roman"/>
          <w:sz w:val="24"/>
          <w:szCs w:val="24"/>
        </w:rPr>
      </w:pPr>
      <w:r w:rsidRPr="00B95279">
        <w:rPr>
          <w:rFonts w:ascii="Times New Roman" w:hAnsi="Times New Roman" w:cs="Times New Roman"/>
          <w:sz w:val="24"/>
          <w:szCs w:val="24"/>
        </w:rPr>
        <w:t xml:space="preserve">The system may use various communication methods (email, phone, text, etc.) to notify </w:t>
      </w:r>
      <w:r w:rsidR="0055482C">
        <w:rPr>
          <w:rFonts w:ascii="Times New Roman" w:hAnsi="Times New Roman" w:cs="Times New Roman"/>
          <w:sz w:val="24"/>
          <w:szCs w:val="24"/>
        </w:rPr>
        <w:t>students</w:t>
      </w:r>
      <w:r w:rsidRPr="00B95279">
        <w:rPr>
          <w:rFonts w:ascii="Times New Roman" w:hAnsi="Times New Roman" w:cs="Times New Roman"/>
          <w:sz w:val="24"/>
          <w:szCs w:val="24"/>
        </w:rPr>
        <w:t xml:space="preserve"> of their status and where they stand on the waitlist.</w:t>
      </w:r>
    </w:p>
    <w:p w14:paraId="72ADFEA1" w14:textId="1506C922" w:rsidR="00BD75C1" w:rsidRPr="0080708E" w:rsidRDefault="00BD75C1" w:rsidP="00B95279">
      <w:pPr>
        <w:rPr>
          <w:rFonts w:ascii="Times New Roman" w:hAnsi="Times New Roman" w:cs="Times New Roman"/>
          <w:b/>
          <w:sz w:val="24"/>
          <w:szCs w:val="24"/>
        </w:rPr>
      </w:pPr>
      <w:r w:rsidRPr="0080708E">
        <w:rPr>
          <w:rFonts w:ascii="Times New Roman" w:hAnsi="Times New Roman" w:cs="Times New Roman"/>
          <w:b/>
          <w:sz w:val="24"/>
          <w:szCs w:val="24"/>
        </w:rPr>
        <w:t>Open Issues:</w:t>
      </w:r>
    </w:p>
    <w:p w14:paraId="4BAD35FE" w14:textId="36E3A3D1" w:rsidR="004C2F4E" w:rsidRPr="004C2F4E" w:rsidRDefault="004C2F4E" w:rsidP="004C2F4E">
      <w:pPr>
        <w:rPr>
          <w:rFonts w:ascii="Times New Roman" w:hAnsi="Times New Roman" w:cs="Times New Roman"/>
          <w:sz w:val="24"/>
          <w:szCs w:val="24"/>
        </w:rPr>
      </w:pPr>
      <w:r w:rsidRPr="004C2F4E">
        <w:rPr>
          <w:rFonts w:ascii="Times New Roman" w:hAnsi="Times New Roman" w:cs="Times New Roman"/>
          <w:sz w:val="24"/>
          <w:szCs w:val="24"/>
        </w:rPr>
        <w:t xml:space="preserve">What criteria should be used to determine the order in which </w:t>
      </w:r>
      <w:r w:rsidR="0055482C">
        <w:rPr>
          <w:rFonts w:ascii="Times New Roman" w:hAnsi="Times New Roman" w:cs="Times New Roman"/>
          <w:sz w:val="24"/>
          <w:szCs w:val="24"/>
        </w:rPr>
        <w:t>students</w:t>
      </w:r>
      <w:r w:rsidRPr="004C2F4E">
        <w:rPr>
          <w:rFonts w:ascii="Times New Roman" w:hAnsi="Times New Roman" w:cs="Times New Roman"/>
          <w:sz w:val="24"/>
          <w:szCs w:val="24"/>
        </w:rPr>
        <w:t xml:space="preserve"> are added to the waitlist?</w:t>
      </w:r>
    </w:p>
    <w:p w14:paraId="4EFD2CC3" w14:textId="4C8A57CF" w:rsidR="004C2F4E" w:rsidRPr="004C2F4E" w:rsidRDefault="004C2F4E" w:rsidP="004C2F4E">
      <w:pPr>
        <w:rPr>
          <w:rFonts w:ascii="Times New Roman" w:hAnsi="Times New Roman" w:cs="Times New Roman"/>
          <w:sz w:val="24"/>
          <w:szCs w:val="24"/>
        </w:rPr>
      </w:pPr>
      <w:r w:rsidRPr="004C2F4E">
        <w:rPr>
          <w:rFonts w:ascii="Times New Roman" w:hAnsi="Times New Roman" w:cs="Times New Roman"/>
          <w:sz w:val="24"/>
          <w:szCs w:val="24"/>
        </w:rPr>
        <w:t xml:space="preserve">How often should </w:t>
      </w:r>
      <w:r w:rsidR="0055482C">
        <w:rPr>
          <w:rFonts w:ascii="Times New Roman" w:hAnsi="Times New Roman" w:cs="Times New Roman"/>
          <w:sz w:val="24"/>
          <w:szCs w:val="24"/>
        </w:rPr>
        <w:t>students</w:t>
      </w:r>
      <w:r w:rsidRPr="004C2F4E">
        <w:rPr>
          <w:rFonts w:ascii="Times New Roman" w:hAnsi="Times New Roman" w:cs="Times New Roman"/>
          <w:sz w:val="24"/>
          <w:szCs w:val="24"/>
        </w:rPr>
        <w:t xml:space="preserve"> on the waitlist be notified of their status and where they stand on the list?</w:t>
      </w:r>
    </w:p>
    <w:p w14:paraId="53498B37" w14:textId="77777777" w:rsidR="004C2F4E" w:rsidRDefault="004C2F4E" w:rsidP="004C2F4E">
      <w:pPr>
        <w:rPr>
          <w:rFonts w:ascii="Times New Roman" w:hAnsi="Times New Roman" w:cs="Times New Roman"/>
          <w:sz w:val="24"/>
          <w:szCs w:val="24"/>
        </w:rPr>
      </w:pPr>
      <w:r w:rsidRPr="004C2F4E">
        <w:rPr>
          <w:rFonts w:ascii="Times New Roman" w:hAnsi="Times New Roman" w:cs="Times New Roman"/>
          <w:sz w:val="24"/>
          <w:szCs w:val="24"/>
        </w:rPr>
        <w:t>Should the waitlist be made public, or should it be kept confidential?</w:t>
      </w:r>
    </w:p>
    <w:p w14:paraId="7910E24B" w14:textId="63B93595" w:rsidR="00BD75C1" w:rsidRPr="0080708E" w:rsidRDefault="00BD75C1" w:rsidP="004C2F4E">
      <w:pPr>
        <w:rPr>
          <w:rFonts w:ascii="Times New Roman" w:hAnsi="Times New Roman" w:cs="Times New Roman"/>
          <w:b/>
          <w:sz w:val="24"/>
          <w:szCs w:val="24"/>
        </w:rPr>
      </w:pPr>
      <w:r w:rsidRPr="0080708E">
        <w:rPr>
          <w:rFonts w:ascii="Times New Roman" w:hAnsi="Times New Roman" w:cs="Times New Roman"/>
          <w:b/>
          <w:sz w:val="24"/>
          <w:szCs w:val="24"/>
        </w:rPr>
        <w:t>Exceptions:</w:t>
      </w:r>
    </w:p>
    <w:p w14:paraId="17C644CB"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If there is a technical issue with the system, preventing the announcement from being published, the system will display an error message and notify the administrator of the issue.</w:t>
      </w:r>
    </w:p>
    <w:p w14:paraId="2C49E8CD"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If the administrator does not have the necessary permissions to publish an announcement, the system will display an error message and prevent the announcement from being published.</w:t>
      </w:r>
    </w:p>
    <w:p w14:paraId="2A74DE22"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If there is missing or invalid information in the announcement, the system will prompt the administrator to correct the information before publishing the announcement.</w:t>
      </w:r>
    </w:p>
    <w:p w14:paraId="607A9A23" w14:textId="77777777" w:rsidR="00BD75C1" w:rsidRDefault="00BD75C1" w:rsidP="00BD75C1">
      <w:pPr>
        <w:rPr>
          <w:rFonts w:ascii="Times New Roman" w:hAnsi="Times New Roman" w:cs="Times New Roman"/>
          <w:sz w:val="24"/>
          <w:szCs w:val="24"/>
        </w:rPr>
      </w:pPr>
    </w:p>
    <w:p w14:paraId="61B6650C" w14:textId="77777777" w:rsidR="00BD75C1" w:rsidRPr="0080708E" w:rsidRDefault="00BD75C1" w:rsidP="00BD75C1">
      <w:pPr>
        <w:rPr>
          <w:rFonts w:ascii="Times New Roman" w:hAnsi="Times New Roman" w:cs="Times New Roman"/>
          <w:sz w:val="24"/>
          <w:szCs w:val="24"/>
        </w:rPr>
      </w:pPr>
    </w:p>
    <w:p w14:paraId="2D4F73F9" w14:textId="2B47B7EA" w:rsidR="00BD75C1" w:rsidRPr="006C7512" w:rsidRDefault="00BD75C1">
      <w:pPr>
        <w:rPr>
          <w:ins w:id="332" w:author="DELL" w:date="2023-04-08T12:10:00Z"/>
          <w:b/>
          <w:sz w:val="28"/>
          <w:szCs w:val="28"/>
          <w:rPrChange w:id="333" w:author="DELL" w:date="2023-04-08T12:11:00Z">
            <w:rPr>
              <w:ins w:id="334" w:author="DELL" w:date="2023-04-08T12:10:00Z"/>
              <w:lang w:bidi="ar-SA"/>
            </w:rPr>
          </w:rPrChange>
        </w:rPr>
        <w:pPrChange w:id="335" w:author="DELL" w:date="2023-04-08T12:11:00Z">
          <w:pPr>
            <w:numPr>
              <w:numId w:val="60"/>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6C7512">
        <w:rPr>
          <w:b/>
          <w:sz w:val="28"/>
          <w:szCs w:val="28"/>
        </w:rPr>
        <w:t>Use case name:</w:t>
      </w:r>
      <w:r w:rsidR="00B75982">
        <w:rPr>
          <w:b/>
          <w:sz w:val="28"/>
          <w:szCs w:val="28"/>
        </w:rPr>
        <w:t xml:space="preserve"> provide welcome schedule</w:t>
      </w:r>
      <w:r w:rsidRPr="006C7512">
        <w:rPr>
          <w:b/>
          <w:sz w:val="28"/>
          <w:szCs w:val="28"/>
        </w:rPr>
        <w:t>:</w:t>
      </w:r>
    </w:p>
    <w:p w14:paraId="5C20DF89"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Scope</w:t>
      </w:r>
      <w:r w:rsidRPr="0080708E">
        <w:rPr>
          <w:rFonts w:ascii="Times New Roman" w:hAnsi="Times New Roman" w:cs="Times New Roman"/>
          <w:sz w:val="24"/>
          <w:szCs w:val="24"/>
        </w:rPr>
        <w:t>: Admission System</w:t>
      </w:r>
    </w:p>
    <w:p w14:paraId="742C80EE"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Level:</w:t>
      </w:r>
      <w:r w:rsidRPr="0080708E">
        <w:rPr>
          <w:rFonts w:ascii="Times New Roman" w:hAnsi="Times New Roman" w:cs="Times New Roman"/>
          <w:sz w:val="24"/>
          <w:szCs w:val="24"/>
        </w:rPr>
        <w:t xml:space="preserve"> User goal</w:t>
      </w:r>
    </w:p>
    <w:p w14:paraId="6A5B1575"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b/>
          <w:sz w:val="24"/>
          <w:szCs w:val="24"/>
        </w:rPr>
        <w:t>Primary Actor:</w:t>
      </w:r>
      <w:r w:rsidRPr="0080708E">
        <w:rPr>
          <w:rFonts w:ascii="Times New Roman" w:hAnsi="Times New Roman" w:cs="Times New Roman"/>
          <w:sz w:val="24"/>
          <w:szCs w:val="24"/>
        </w:rPr>
        <w:t xml:space="preserve"> Admin</w:t>
      </w:r>
    </w:p>
    <w:p w14:paraId="43531207"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Stakeholders and Interests:</w:t>
      </w:r>
    </w:p>
    <w:p w14:paraId="0A428347" w14:textId="77777777" w:rsidR="00653285" w:rsidRP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t>Admissions Staff: Wants to provide a comprehensive welcome schedule to admitted students in a timely manner.</w:t>
      </w:r>
    </w:p>
    <w:p w14:paraId="34B2E774" w14:textId="77777777" w:rsidR="00653285" w:rsidRP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t>Admitted Students: Want to receive the welcome schedule as soon as possible to make travel arrangements and plan their arrival on campus.</w:t>
      </w:r>
    </w:p>
    <w:p w14:paraId="4E660A82" w14:textId="77777777" w:rsidR="00653285" w:rsidRP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t>Faculty and Staff: Want to be informed of the welcome schedule to ensure they are available for any events or activities they are expected to participate in.</w:t>
      </w:r>
    </w:p>
    <w:p w14:paraId="3BADEE00" w14:textId="77777777" w:rsidR="00653285" w:rsidRP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t>University Administration: Wants to ensure that the welcome schedule is well-planned and provides a positive experience for admitted students, which can contribute to the overall reputation of the university.</w:t>
      </w:r>
    </w:p>
    <w:p w14:paraId="05CE5B60" w14:textId="77777777" w:rsidR="00653285" w:rsidRDefault="00653285" w:rsidP="00653285">
      <w:pPr>
        <w:rPr>
          <w:rFonts w:ascii="Times New Roman" w:hAnsi="Times New Roman" w:cs="Times New Roman"/>
          <w:sz w:val="24"/>
          <w:szCs w:val="24"/>
        </w:rPr>
      </w:pPr>
      <w:r w:rsidRPr="00653285">
        <w:rPr>
          <w:rFonts w:ascii="Times New Roman" w:hAnsi="Times New Roman" w:cs="Times New Roman"/>
          <w:sz w:val="24"/>
          <w:szCs w:val="24"/>
        </w:rPr>
        <w:t>Parents and Guardians: Want to be informed of the welcome schedule to assist their children with travel and preparation for their arrival on campus.</w:t>
      </w:r>
    </w:p>
    <w:p w14:paraId="695E740F" w14:textId="64D62174" w:rsidR="00BD75C1" w:rsidRPr="0080708E" w:rsidRDefault="00BD75C1" w:rsidP="00653285">
      <w:pPr>
        <w:rPr>
          <w:rFonts w:ascii="Times New Roman" w:hAnsi="Times New Roman" w:cs="Times New Roman"/>
          <w:b/>
          <w:sz w:val="24"/>
          <w:szCs w:val="24"/>
        </w:rPr>
      </w:pPr>
      <w:r w:rsidRPr="0080708E">
        <w:rPr>
          <w:rFonts w:ascii="Times New Roman" w:hAnsi="Times New Roman" w:cs="Times New Roman"/>
          <w:b/>
          <w:sz w:val="24"/>
          <w:szCs w:val="24"/>
        </w:rPr>
        <w:t>Preconditions:</w:t>
      </w:r>
    </w:p>
    <w:p w14:paraId="0197246B" w14:textId="77777777" w:rsidR="00165AE1" w:rsidRPr="00165AE1" w:rsidRDefault="00165AE1" w:rsidP="00165AE1">
      <w:pPr>
        <w:rPr>
          <w:rFonts w:ascii="Times New Roman" w:hAnsi="Times New Roman" w:cs="Times New Roman"/>
          <w:sz w:val="24"/>
          <w:szCs w:val="24"/>
        </w:rPr>
      </w:pPr>
      <w:r w:rsidRPr="00165AE1">
        <w:rPr>
          <w:rFonts w:ascii="Times New Roman" w:hAnsi="Times New Roman" w:cs="Times New Roman"/>
          <w:sz w:val="24"/>
          <w:szCs w:val="24"/>
        </w:rPr>
        <w:t>Admissions staff have received confirmation of admission for the student.</w:t>
      </w:r>
    </w:p>
    <w:p w14:paraId="4A40FA1D" w14:textId="63536D88" w:rsidR="00BD75C1" w:rsidRPr="0080708E" w:rsidRDefault="00165AE1" w:rsidP="00165AE1">
      <w:pPr>
        <w:rPr>
          <w:rFonts w:ascii="Times New Roman" w:hAnsi="Times New Roman" w:cs="Times New Roman"/>
          <w:sz w:val="24"/>
          <w:szCs w:val="24"/>
        </w:rPr>
      </w:pPr>
      <w:r w:rsidRPr="00165AE1">
        <w:rPr>
          <w:rFonts w:ascii="Times New Roman" w:hAnsi="Times New Roman" w:cs="Times New Roman"/>
          <w:sz w:val="24"/>
          <w:szCs w:val="24"/>
        </w:rPr>
        <w:t>Success Guarantee (or Postconditions): Admitted student receives welcome schedule</w:t>
      </w:r>
      <w:r w:rsidR="00BD75C1" w:rsidRPr="0080708E">
        <w:rPr>
          <w:rFonts w:ascii="Times New Roman" w:hAnsi="Times New Roman" w:cs="Times New Roman"/>
          <w:sz w:val="24"/>
          <w:szCs w:val="24"/>
        </w:rPr>
        <w:t>.</w:t>
      </w:r>
    </w:p>
    <w:p w14:paraId="39C8008E"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Success Guarantee (or Post conditions):</w:t>
      </w:r>
    </w:p>
    <w:p w14:paraId="48CA0F24"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The fee structure for the academic year has been set.</w:t>
      </w:r>
    </w:p>
    <w:p w14:paraId="0AB3C3D4" w14:textId="77777777" w:rsidR="00BD75C1" w:rsidRPr="0080708E" w:rsidRDefault="00BD75C1" w:rsidP="00BD75C1">
      <w:pPr>
        <w:rPr>
          <w:rFonts w:ascii="Times New Roman" w:hAnsi="Times New Roman" w:cs="Times New Roman"/>
          <w:sz w:val="24"/>
          <w:szCs w:val="24"/>
        </w:rPr>
      </w:pPr>
      <w:r w:rsidRPr="0080708E">
        <w:rPr>
          <w:rFonts w:ascii="Times New Roman" w:hAnsi="Times New Roman" w:cs="Times New Roman"/>
          <w:sz w:val="24"/>
          <w:szCs w:val="24"/>
        </w:rPr>
        <w:t>Students, faculty, and staff can access the fee structure information.</w:t>
      </w:r>
    </w:p>
    <w:p w14:paraId="2D6C5723"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Main Success Scenario (or Basic Flow):</w:t>
      </w:r>
    </w:p>
    <w:p w14:paraId="136898F5" w14:textId="77777777" w:rsidR="007267F5" w:rsidRPr="007267F5" w:rsidRDefault="007267F5" w:rsidP="007267F5">
      <w:pPr>
        <w:rPr>
          <w:rFonts w:ascii="Times New Roman" w:hAnsi="Times New Roman" w:cs="Times New Roman"/>
          <w:sz w:val="24"/>
          <w:szCs w:val="24"/>
        </w:rPr>
      </w:pPr>
      <w:r w:rsidRPr="007267F5">
        <w:rPr>
          <w:rFonts w:ascii="Times New Roman" w:hAnsi="Times New Roman" w:cs="Times New Roman"/>
          <w:sz w:val="24"/>
          <w:szCs w:val="24"/>
        </w:rPr>
        <w:t>Admissions staff generates a welcome schedule for the admitted student, including details of events and activities planned for orientation week.</w:t>
      </w:r>
    </w:p>
    <w:p w14:paraId="2EC0B789" w14:textId="77777777" w:rsidR="007267F5" w:rsidRPr="007267F5" w:rsidRDefault="007267F5" w:rsidP="007267F5">
      <w:pPr>
        <w:rPr>
          <w:rFonts w:ascii="Times New Roman" w:hAnsi="Times New Roman" w:cs="Times New Roman"/>
          <w:sz w:val="24"/>
          <w:szCs w:val="24"/>
        </w:rPr>
      </w:pPr>
      <w:r w:rsidRPr="007267F5">
        <w:rPr>
          <w:rFonts w:ascii="Times New Roman" w:hAnsi="Times New Roman" w:cs="Times New Roman"/>
          <w:sz w:val="24"/>
          <w:szCs w:val="24"/>
        </w:rPr>
        <w:t>Admissions staff sends the welcome schedule to the admitted student via email or through an online portal.</w:t>
      </w:r>
    </w:p>
    <w:p w14:paraId="324DD604" w14:textId="729B9BB2" w:rsidR="007267F5" w:rsidRPr="007267F5" w:rsidRDefault="007267F5" w:rsidP="007267F5">
      <w:pPr>
        <w:rPr>
          <w:rFonts w:ascii="Times New Roman" w:hAnsi="Times New Roman" w:cs="Times New Roman"/>
          <w:sz w:val="24"/>
          <w:szCs w:val="24"/>
        </w:rPr>
      </w:pPr>
      <w:r w:rsidRPr="007267F5">
        <w:rPr>
          <w:rFonts w:ascii="Times New Roman" w:hAnsi="Times New Roman" w:cs="Times New Roman"/>
          <w:sz w:val="24"/>
          <w:szCs w:val="24"/>
        </w:rPr>
        <w:t xml:space="preserve">Admitted </w:t>
      </w:r>
      <w:r w:rsidR="00490F83" w:rsidRPr="007267F5">
        <w:rPr>
          <w:rFonts w:ascii="Times New Roman" w:hAnsi="Times New Roman" w:cs="Times New Roman"/>
          <w:sz w:val="24"/>
          <w:szCs w:val="24"/>
        </w:rPr>
        <w:t>students receive</w:t>
      </w:r>
      <w:r w:rsidRPr="007267F5">
        <w:rPr>
          <w:rFonts w:ascii="Times New Roman" w:hAnsi="Times New Roman" w:cs="Times New Roman"/>
          <w:sz w:val="24"/>
          <w:szCs w:val="24"/>
        </w:rPr>
        <w:t xml:space="preserve"> the welcome schedule and is able to review the details of events and activities planned for orientation week.</w:t>
      </w:r>
    </w:p>
    <w:p w14:paraId="6F1829B9" w14:textId="77777777" w:rsidR="007267F5" w:rsidRPr="007267F5" w:rsidRDefault="007267F5" w:rsidP="007267F5">
      <w:pPr>
        <w:rPr>
          <w:rFonts w:ascii="Times New Roman" w:hAnsi="Times New Roman" w:cs="Times New Roman"/>
          <w:sz w:val="24"/>
          <w:szCs w:val="24"/>
        </w:rPr>
      </w:pPr>
      <w:r w:rsidRPr="007267F5">
        <w:rPr>
          <w:rFonts w:ascii="Times New Roman" w:hAnsi="Times New Roman" w:cs="Times New Roman"/>
          <w:sz w:val="24"/>
          <w:szCs w:val="24"/>
        </w:rPr>
        <w:t>Admitted student plans travel and makes necessary arrangements to attend events and activities.</w:t>
      </w:r>
    </w:p>
    <w:p w14:paraId="7C0CA20B" w14:textId="77777777" w:rsidR="00BD75C1" w:rsidRPr="0080708E" w:rsidRDefault="00BD75C1" w:rsidP="00BD75C1">
      <w:pPr>
        <w:rPr>
          <w:rFonts w:ascii="Times New Roman" w:hAnsi="Times New Roman" w:cs="Times New Roman"/>
          <w:b/>
          <w:sz w:val="24"/>
          <w:szCs w:val="24"/>
        </w:rPr>
      </w:pPr>
      <w:r w:rsidRPr="0080708E">
        <w:rPr>
          <w:rFonts w:ascii="Times New Roman" w:hAnsi="Times New Roman" w:cs="Times New Roman"/>
          <w:b/>
          <w:sz w:val="24"/>
          <w:szCs w:val="24"/>
        </w:rPr>
        <w:t>Extensions (or Alternative Flows):</w:t>
      </w:r>
    </w:p>
    <w:p w14:paraId="3A74CE41" w14:textId="18A1A193" w:rsidR="00642DBE" w:rsidRPr="00642DBE" w:rsidRDefault="00642DBE" w:rsidP="00642DBE">
      <w:pPr>
        <w:rPr>
          <w:rFonts w:ascii="Times New Roman" w:hAnsi="Times New Roman" w:cs="Times New Roman"/>
          <w:sz w:val="24"/>
          <w:szCs w:val="24"/>
        </w:rPr>
      </w:pPr>
      <w:r w:rsidRPr="00642DBE">
        <w:rPr>
          <w:rFonts w:ascii="Times New Roman" w:hAnsi="Times New Roman" w:cs="Times New Roman"/>
          <w:sz w:val="24"/>
          <w:szCs w:val="24"/>
        </w:rPr>
        <w:t>Admissions staff identifies errors in the welcome schedule:</w:t>
      </w:r>
    </w:p>
    <w:p w14:paraId="2E1956AD" w14:textId="77777777" w:rsidR="00642DBE" w:rsidRPr="00642DBE" w:rsidRDefault="00642DBE" w:rsidP="00642DBE">
      <w:pPr>
        <w:rPr>
          <w:rFonts w:ascii="Times New Roman" w:hAnsi="Times New Roman" w:cs="Times New Roman"/>
          <w:sz w:val="24"/>
          <w:szCs w:val="24"/>
        </w:rPr>
      </w:pPr>
      <w:r w:rsidRPr="00642DBE">
        <w:rPr>
          <w:rFonts w:ascii="Times New Roman" w:hAnsi="Times New Roman" w:cs="Times New Roman"/>
          <w:sz w:val="24"/>
          <w:szCs w:val="24"/>
        </w:rPr>
        <w:t>Admissions staff revises the welcome schedule.</w:t>
      </w:r>
    </w:p>
    <w:p w14:paraId="1233301D" w14:textId="77777777" w:rsidR="00085669" w:rsidRDefault="00642DBE" w:rsidP="00642DBE">
      <w:pPr>
        <w:rPr>
          <w:rFonts w:ascii="Times New Roman" w:hAnsi="Times New Roman" w:cs="Times New Roman"/>
          <w:sz w:val="24"/>
          <w:szCs w:val="24"/>
        </w:rPr>
      </w:pPr>
      <w:r w:rsidRPr="00642DBE">
        <w:rPr>
          <w:rFonts w:ascii="Times New Roman" w:hAnsi="Times New Roman" w:cs="Times New Roman"/>
          <w:sz w:val="24"/>
          <w:szCs w:val="24"/>
        </w:rPr>
        <w:t>Admissions staff sends the revised schedule to the admitted student.</w:t>
      </w:r>
    </w:p>
    <w:p w14:paraId="1C343284" w14:textId="44F8A733" w:rsidR="00BD75C1" w:rsidRPr="0080708E" w:rsidRDefault="00BD75C1" w:rsidP="00642DBE">
      <w:pPr>
        <w:rPr>
          <w:rFonts w:ascii="Times New Roman" w:hAnsi="Times New Roman" w:cs="Times New Roman"/>
          <w:b/>
          <w:sz w:val="24"/>
          <w:szCs w:val="24"/>
        </w:rPr>
      </w:pPr>
      <w:r w:rsidRPr="0080708E">
        <w:rPr>
          <w:rFonts w:ascii="Times New Roman" w:hAnsi="Times New Roman" w:cs="Times New Roman"/>
          <w:b/>
          <w:sz w:val="24"/>
          <w:szCs w:val="24"/>
        </w:rPr>
        <w:t>Special Requirements:</w:t>
      </w:r>
    </w:p>
    <w:p w14:paraId="45FC9E7E" w14:textId="77777777" w:rsidR="004D1223" w:rsidRP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t>The welcome schedule should be generated and sent to the admitted student as soon as possible after confirmation of admission.</w:t>
      </w:r>
    </w:p>
    <w:p w14:paraId="07592789" w14:textId="77777777" w:rsidR="004D1223" w:rsidRP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t>The welcome schedule should be comprehensive and provide detailed information about all events and activities planned for orientation week.</w:t>
      </w:r>
    </w:p>
    <w:p w14:paraId="024E6B7F" w14:textId="77777777" w:rsidR="004D1223" w:rsidRP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t>The welcome schedule should be available in multiple formats, including email and online portal.</w:t>
      </w:r>
    </w:p>
    <w:p w14:paraId="157E8782" w14:textId="77777777" w:rsidR="004D1223" w:rsidRP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t>The welcome schedule should be customized to the needs of each admitted student, based on their program and area of study.</w:t>
      </w:r>
    </w:p>
    <w:p w14:paraId="606AE3D0" w14:textId="77777777" w:rsidR="004D1223" w:rsidRDefault="004D1223" w:rsidP="004D1223">
      <w:pPr>
        <w:rPr>
          <w:rFonts w:ascii="Times New Roman" w:hAnsi="Times New Roman" w:cs="Times New Roman"/>
          <w:sz w:val="24"/>
          <w:szCs w:val="24"/>
        </w:rPr>
      </w:pPr>
      <w:r w:rsidRPr="004D1223">
        <w:rPr>
          <w:rFonts w:ascii="Times New Roman" w:hAnsi="Times New Roman" w:cs="Times New Roman"/>
          <w:sz w:val="24"/>
          <w:szCs w:val="24"/>
        </w:rPr>
        <w:t>The welcome schedule should include information on accommodation and transportation options for admitted students.</w:t>
      </w:r>
    </w:p>
    <w:p w14:paraId="05CB9714" w14:textId="7DB96C92" w:rsidR="00BD75C1" w:rsidRPr="0080708E" w:rsidRDefault="00BD75C1" w:rsidP="004D1223">
      <w:pPr>
        <w:rPr>
          <w:rFonts w:ascii="Times New Roman" w:hAnsi="Times New Roman" w:cs="Times New Roman"/>
          <w:b/>
          <w:sz w:val="24"/>
          <w:szCs w:val="24"/>
        </w:rPr>
      </w:pPr>
      <w:r w:rsidRPr="0080708E">
        <w:rPr>
          <w:rFonts w:ascii="Times New Roman" w:hAnsi="Times New Roman" w:cs="Times New Roman"/>
          <w:b/>
          <w:sz w:val="24"/>
          <w:szCs w:val="24"/>
        </w:rPr>
        <w:t>Technology and Data Variations List:</w:t>
      </w:r>
    </w:p>
    <w:p w14:paraId="7D6160F5" w14:textId="77777777" w:rsidR="00CC1109" w:rsidRPr="00CC1109" w:rsidRDefault="00CC1109" w:rsidP="00CC1109">
      <w:pPr>
        <w:rPr>
          <w:rFonts w:ascii="Times New Roman" w:hAnsi="Times New Roman" w:cs="Times New Roman"/>
          <w:sz w:val="24"/>
          <w:szCs w:val="24"/>
        </w:rPr>
      </w:pPr>
      <w:r w:rsidRPr="00CC1109">
        <w:rPr>
          <w:rFonts w:ascii="Times New Roman" w:hAnsi="Times New Roman" w:cs="Times New Roman"/>
          <w:sz w:val="24"/>
          <w:szCs w:val="24"/>
        </w:rPr>
        <w:t>The welcome schedule may be generated using a variety of tools and software programs, depending on the needs of the university.</w:t>
      </w:r>
    </w:p>
    <w:p w14:paraId="1BD186E0" w14:textId="77777777" w:rsidR="00CC1109" w:rsidRPr="00CC1109" w:rsidRDefault="00CC1109" w:rsidP="00CC1109">
      <w:pPr>
        <w:rPr>
          <w:rFonts w:ascii="Times New Roman" w:hAnsi="Times New Roman" w:cs="Times New Roman"/>
          <w:sz w:val="24"/>
          <w:szCs w:val="24"/>
        </w:rPr>
      </w:pPr>
      <w:r w:rsidRPr="00CC1109">
        <w:rPr>
          <w:rFonts w:ascii="Times New Roman" w:hAnsi="Times New Roman" w:cs="Times New Roman"/>
          <w:sz w:val="24"/>
          <w:szCs w:val="24"/>
        </w:rPr>
        <w:t>The welcome schedule may be sent via email or through an online portal, depending on the preferences of the admitted student.</w:t>
      </w:r>
    </w:p>
    <w:p w14:paraId="71EF3B0A" w14:textId="77777777" w:rsidR="00152818" w:rsidRPr="00152818" w:rsidRDefault="00CC1109" w:rsidP="00CC1109">
      <w:pPr>
        <w:rPr>
          <w:rFonts w:ascii="Times New Roman" w:hAnsi="Times New Roman" w:cs="Times New Roman"/>
          <w:b/>
          <w:bCs/>
          <w:sz w:val="24"/>
          <w:szCs w:val="24"/>
        </w:rPr>
      </w:pPr>
      <w:r w:rsidRPr="00152818">
        <w:rPr>
          <w:rFonts w:ascii="Times New Roman" w:hAnsi="Times New Roman" w:cs="Times New Roman"/>
          <w:b/>
          <w:bCs/>
          <w:sz w:val="24"/>
          <w:szCs w:val="24"/>
        </w:rPr>
        <w:t xml:space="preserve">Frequency of Occurrence: </w:t>
      </w:r>
    </w:p>
    <w:p w14:paraId="556D000D" w14:textId="52CBDD22" w:rsidR="00C37575" w:rsidRDefault="00CC1109" w:rsidP="00CC1109">
      <w:pPr>
        <w:rPr>
          <w:rFonts w:ascii="Times New Roman" w:hAnsi="Times New Roman" w:cs="Times New Roman"/>
          <w:sz w:val="24"/>
          <w:szCs w:val="24"/>
        </w:rPr>
      </w:pPr>
      <w:r w:rsidRPr="00CC1109">
        <w:rPr>
          <w:rFonts w:ascii="Times New Roman" w:hAnsi="Times New Roman" w:cs="Times New Roman"/>
          <w:sz w:val="24"/>
          <w:szCs w:val="24"/>
        </w:rPr>
        <w:t>Admissions staff will generate and send welcome schedules for each admitted student on a regular basis, typically before the start of the academic year.</w:t>
      </w:r>
    </w:p>
    <w:p w14:paraId="6FAC234E" w14:textId="77777777" w:rsidR="00D40D68" w:rsidRDefault="00D40D68" w:rsidP="00BD75C1">
      <w:pPr>
        <w:rPr>
          <w:rFonts w:ascii="Times New Roman" w:hAnsi="Times New Roman" w:cs="Times New Roman"/>
          <w:sz w:val="24"/>
          <w:szCs w:val="24"/>
        </w:rPr>
      </w:pPr>
    </w:p>
    <w:p w14:paraId="20304781" w14:textId="4D87293B" w:rsidR="00BD75C1" w:rsidRPr="00BD75C1" w:rsidRDefault="00CC1109" w:rsidP="00C32E46">
      <w:pPr>
        <w:pStyle w:val="doclist"/>
        <w:rPr>
          <w:b/>
          <w:sz w:val="28"/>
          <w:szCs w:val="28"/>
        </w:rPr>
      </w:pPr>
      <w:r>
        <w:rPr>
          <w:b/>
        </w:rPr>
        <w:t>Open issues</w:t>
      </w:r>
    </w:p>
    <w:p w14:paraId="28B193AB" w14:textId="77777777" w:rsidR="00D40D68" w:rsidRPr="00D40D68" w:rsidRDefault="00D40D68" w:rsidP="00D40D68">
      <w:pPr>
        <w:rPr>
          <w:rFonts w:ascii="Times New Roman" w:hAnsi="Times New Roman" w:cs="Times New Roman"/>
          <w:sz w:val="24"/>
          <w:szCs w:val="24"/>
        </w:rPr>
      </w:pPr>
      <w:r w:rsidRPr="00D40D68">
        <w:rPr>
          <w:rFonts w:ascii="Times New Roman" w:hAnsi="Times New Roman" w:cs="Times New Roman"/>
          <w:sz w:val="24"/>
          <w:szCs w:val="24"/>
        </w:rPr>
        <w:t>How can the welcome schedule be improved to provide a more positive experience for admitted students?</w:t>
      </w:r>
    </w:p>
    <w:p w14:paraId="6DFC03D2" w14:textId="08DE4820" w:rsidR="00B926C2" w:rsidRDefault="00D40D68" w:rsidP="00BD136D">
      <w:pPr>
        <w:rPr>
          <w:rFonts w:ascii="Times New Roman" w:hAnsi="Times New Roman" w:cs="Times New Roman"/>
          <w:sz w:val="24"/>
          <w:szCs w:val="24"/>
        </w:rPr>
      </w:pPr>
      <w:r w:rsidRPr="00D40D68">
        <w:rPr>
          <w:rFonts w:ascii="Times New Roman" w:hAnsi="Times New Roman" w:cs="Times New Roman"/>
          <w:sz w:val="24"/>
          <w:szCs w:val="24"/>
        </w:rPr>
        <w:t>How can the welcome schedule be customized to the needs of each admitted student more effectively?</w:t>
      </w:r>
    </w:p>
    <w:p w14:paraId="5281A96C" w14:textId="2FCA5EFB" w:rsidR="00BD136D" w:rsidRDefault="00BD136D" w:rsidP="00BD136D">
      <w:pPr>
        <w:pStyle w:val="Heading1"/>
      </w:pPr>
      <w:r>
        <w:t>Prototype:</w:t>
      </w:r>
    </w:p>
    <w:p w14:paraId="01AA9FE0" w14:textId="09C3FBF1" w:rsidR="00BD136D" w:rsidRDefault="00BD136D" w:rsidP="00BD136D">
      <w:pPr>
        <w:rPr>
          <w:lang w:bidi="ar-SA"/>
        </w:rPr>
      </w:pPr>
    </w:p>
    <w:p w14:paraId="3EA4FC6F" w14:textId="1FB900D6" w:rsidR="00BD136D" w:rsidRPr="00BD136D" w:rsidRDefault="00BD136D" w:rsidP="00BD136D">
      <w:pPr>
        <w:rPr>
          <w:b/>
          <w:sz w:val="28"/>
          <w:lang w:bidi="ar-SA"/>
        </w:rPr>
      </w:pPr>
      <w:r w:rsidRPr="00BD136D">
        <w:rPr>
          <w:b/>
          <w:sz w:val="28"/>
          <w:lang w:bidi="ar-SA"/>
        </w:rPr>
        <w:t>Admin Interface:</w:t>
      </w:r>
    </w:p>
    <w:p w14:paraId="40B7B885" w14:textId="7CE89118" w:rsidR="00BD136D" w:rsidRDefault="00BD136D" w:rsidP="00BD136D">
      <w:pPr>
        <w:rPr>
          <w:lang w:bidi="ar-SA"/>
        </w:rPr>
      </w:pPr>
      <w:r>
        <w:rPr>
          <w:noProof/>
          <w:lang w:bidi="ar-SA"/>
        </w:rPr>
        <w:drawing>
          <wp:inline distT="0" distB="0" distL="0" distR="0" wp14:anchorId="53B2CE79" wp14:editId="0DA7E428">
            <wp:extent cx="6477000" cy="5476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7000" cy="5476875"/>
                    </a:xfrm>
                    <a:prstGeom prst="rect">
                      <a:avLst/>
                    </a:prstGeom>
                  </pic:spPr>
                </pic:pic>
              </a:graphicData>
            </a:graphic>
          </wp:inline>
        </w:drawing>
      </w:r>
    </w:p>
    <w:p w14:paraId="01133943" w14:textId="6B12E7D2" w:rsidR="00BD136D" w:rsidRDefault="00BD136D" w:rsidP="00BD136D">
      <w:pPr>
        <w:rPr>
          <w:lang w:bidi="ar-SA"/>
        </w:rPr>
      </w:pPr>
      <w:r>
        <w:rPr>
          <w:noProof/>
          <w:lang w:bidi="ar-SA"/>
        </w:rPr>
        <w:drawing>
          <wp:inline distT="0" distB="0" distL="0" distR="0" wp14:anchorId="7CC65285" wp14:editId="5F58C1E2">
            <wp:extent cx="6772275" cy="5962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72275" cy="5962650"/>
                    </a:xfrm>
                    <a:prstGeom prst="rect">
                      <a:avLst/>
                    </a:prstGeom>
                  </pic:spPr>
                </pic:pic>
              </a:graphicData>
            </a:graphic>
          </wp:inline>
        </w:drawing>
      </w:r>
    </w:p>
    <w:p w14:paraId="4F5452A2" w14:textId="404ECCF4" w:rsidR="00BD136D" w:rsidRDefault="00BD136D" w:rsidP="00BD136D">
      <w:pPr>
        <w:rPr>
          <w:lang w:bidi="ar-SA"/>
        </w:rPr>
      </w:pPr>
      <w:r>
        <w:rPr>
          <w:noProof/>
          <w:lang w:bidi="ar-SA"/>
        </w:rPr>
        <w:drawing>
          <wp:inline distT="0" distB="0" distL="0" distR="0" wp14:anchorId="2C228D90" wp14:editId="449DA02F">
            <wp:extent cx="6753225" cy="5934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53225" cy="5934075"/>
                    </a:xfrm>
                    <a:prstGeom prst="rect">
                      <a:avLst/>
                    </a:prstGeom>
                  </pic:spPr>
                </pic:pic>
              </a:graphicData>
            </a:graphic>
          </wp:inline>
        </w:drawing>
      </w:r>
    </w:p>
    <w:p w14:paraId="2A199278" w14:textId="7DAD3127" w:rsidR="00BD136D" w:rsidRDefault="00BD136D" w:rsidP="00BD136D">
      <w:pPr>
        <w:rPr>
          <w:lang w:bidi="ar-SA"/>
        </w:rPr>
      </w:pPr>
    </w:p>
    <w:p w14:paraId="5474331F" w14:textId="6817BFD7" w:rsidR="00BD136D" w:rsidRPr="00BD136D" w:rsidRDefault="00BD136D" w:rsidP="00BD136D">
      <w:pPr>
        <w:rPr>
          <w:b/>
          <w:sz w:val="28"/>
          <w:lang w:bidi="ar-SA"/>
        </w:rPr>
      </w:pPr>
      <w:r>
        <w:rPr>
          <w:b/>
          <w:sz w:val="28"/>
          <w:lang w:bidi="ar-SA"/>
        </w:rPr>
        <w:t>Student</w:t>
      </w:r>
      <w:bookmarkStart w:id="336" w:name="_GoBack"/>
      <w:bookmarkEnd w:id="336"/>
      <w:r w:rsidRPr="00BD136D">
        <w:rPr>
          <w:b/>
          <w:sz w:val="28"/>
          <w:lang w:bidi="ar-SA"/>
        </w:rPr>
        <w:t xml:space="preserve"> Interface:</w:t>
      </w:r>
    </w:p>
    <w:p w14:paraId="784399E7" w14:textId="77777777" w:rsidR="00BD136D" w:rsidRDefault="00BD136D" w:rsidP="00BD136D">
      <w:pPr>
        <w:rPr>
          <w:lang w:bidi="ar-SA"/>
        </w:rPr>
      </w:pPr>
    </w:p>
    <w:p w14:paraId="03891DAB" w14:textId="1C3AA5F9" w:rsidR="00BD136D" w:rsidRDefault="00BD136D" w:rsidP="00BD136D">
      <w:pPr>
        <w:rPr>
          <w:lang w:bidi="ar-SA"/>
        </w:rPr>
      </w:pPr>
      <w:r>
        <w:rPr>
          <w:noProof/>
          <w:lang w:bidi="ar-SA"/>
        </w:rPr>
        <w:drawing>
          <wp:inline distT="0" distB="0" distL="0" distR="0" wp14:anchorId="210C73EE" wp14:editId="75C83232">
            <wp:extent cx="6743700" cy="5962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43700" cy="5962650"/>
                    </a:xfrm>
                    <a:prstGeom prst="rect">
                      <a:avLst/>
                    </a:prstGeom>
                  </pic:spPr>
                </pic:pic>
              </a:graphicData>
            </a:graphic>
          </wp:inline>
        </w:drawing>
      </w:r>
    </w:p>
    <w:p w14:paraId="10FDF409" w14:textId="05421DA7" w:rsidR="00BD136D" w:rsidRDefault="00BD136D" w:rsidP="00BD136D">
      <w:pPr>
        <w:rPr>
          <w:lang w:bidi="ar-SA"/>
        </w:rPr>
      </w:pPr>
      <w:r>
        <w:rPr>
          <w:noProof/>
          <w:lang w:bidi="ar-SA"/>
        </w:rPr>
        <w:drawing>
          <wp:inline distT="0" distB="0" distL="0" distR="0" wp14:anchorId="1AFEFD9B" wp14:editId="4353E9EE">
            <wp:extent cx="6677025" cy="5905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77025" cy="5905500"/>
                    </a:xfrm>
                    <a:prstGeom prst="rect">
                      <a:avLst/>
                    </a:prstGeom>
                  </pic:spPr>
                </pic:pic>
              </a:graphicData>
            </a:graphic>
          </wp:inline>
        </w:drawing>
      </w:r>
    </w:p>
    <w:p w14:paraId="547844B7" w14:textId="71F32544" w:rsidR="00BD136D" w:rsidRPr="00BD136D" w:rsidRDefault="00BD136D" w:rsidP="00BD136D">
      <w:pPr>
        <w:rPr>
          <w:lang w:bidi="ar-SA"/>
        </w:rPr>
      </w:pPr>
      <w:r>
        <w:rPr>
          <w:noProof/>
          <w:lang w:bidi="ar-SA"/>
        </w:rPr>
        <w:drawing>
          <wp:inline distT="0" distB="0" distL="0" distR="0" wp14:anchorId="17E98D14" wp14:editId="75D5F6FA">
            <wp:extent cx="6715125" cy="5962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15125" cy="5962650"/>
                    </a:xfrm>
                    <a:prstGeom prst="rect">
                      <a:avLst/>
                    </a:prstGeom>
                  </pic:spPr>
                </pic:pic>
              </a:graphicData>
            </a:graphic>
          </wp:inline>
        </w:drawing>
      </w:r>
    </w:p>
    <w:p w14:paraId="782B8C1E" w14:textId="77777777" w:rsidR="00B926C2" w:rsidRDefault="00B926C2" w:rsidP="00D40D68">
      <w:pPr>
        <w:rPr>
          <w:rFonts w:ascii="Times New Roman" w:hAnsi="Times New Roman" w:cs="Times New Roman"/>
          <w:sz w:val="24"/>
          <w:szCs w:val="24"/>
        </w:rPr>
      </w:pPr>
    </w:p>
    <w:p w14:paraId="39AB4C6A" w14:textId="77777777" w:rsidR="00B926C2" w:rsidRDefault="00B926C2" w:rsidP="00D40D68">
      <w:pPr>
        <w:rPr>
          <w:rFonts w:ascii="Times New Roman" w:hAnsi="Times New Roman" w:cs="Times New Roman"/>
          <w:sz w:val="24"/>
          <w:szCs w:val="24"/>
        </w:rPr>
      </w:pPr>
    </w:p>
    <w:p w14:paraId="37C43ABE" w14:textId="458D91E7" w:rsidR="00C03062" w:rsidRPr="00B926C2" w:rsidRDefault="00C03062" w:rsidP="00C03062">
      <w:pPr>
        <w:pStyle w:val="Heading2"/>
        <w:rPr>
          <w:sz w:val="32"/>
        </w:rPr>
      </w:pPr>
      <w:r w:rsidRPr="00B926C2">
        <w:rPr>
          <w:sz w:val="32"/>
        </w:rPr>
        <w:t>System Sequence Diagram:</w:t>
      </w:r>
    </w:p>
    <w:p w14:paraId="63232B80" w14:textId="38276E23" w:rsidR="00334A1B" w:rsidRPr="00334A1B" w:rsidRDefault="00334A1B" w:rsidP="00334A1B">
      <w:r>
        <w:t>Abdullah(FA21-BSE-004)</w:t>
      </w:r>
    </w:p>
    <w:p w14:paraId="4E4D6951" w14:textId="02913A83" w:rsidR="00C03062" w:rsidRPr="003567E6" w:rsidRDefault="00334A1B" w:rsidP="00C03062">
      <w:pPr>
        <w:rPr>
          <w:sz w:val="28"/>
        </w:rPr>
      </w:pPr>
      <w:r w:rsidRPr="003567E6">
        <w:rPr>
          <w:sz w:val="28"/>
        </w:rPr>
        <w:t>Use Case: Register.</w:t>
      </w:r>
    </w:p>
    <w:p w14:paraId="187E572F" w14:textId="5BB90BC8" w:rsidR="00334A1B" w:rsidRDefault="00334A1B" w:rsidP="00C03062">
      <w:r>
        <w:rPr>
          <w:noProof/>
          <w:lang w:bidi="ar-SA"/>
        </w:rPr>
        <w:drawing>
          <wp:inline distT="0" distB="0" distL="0" distR="0" wp14:anchorId="186D943F" wp14:editId="2D6DCBBE">
            <wp:extent cx="8201025" cy="70942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Diagram1.jpg"/>
                    <pic:cNvPicPr/>
                  </pic:nvPicPr>
                  <pic:blipFill>
                    <a:blip r:embed="rId16">
                      <a:extLst>
                        <a:ext uri="{28A0092B-C50C-407E-A947-70E740481C1C}">
                          <a14:useLocalDpi xmlns:a14="http://schemas.microsoft.com/office/drawing/2010/main" val="0"/>
                        </a:ext>
                      </a:extLst>
                    </a:blip>
                    <a:stretch>
                      <a:fillRect/>
                    </a:stretch>
                  </pic:blipFill>
                  <pic:spPr>
                    <a:xfrm>
                      <a:off x="0" y="0"/>
                      <a:ext cx="8220133" cy="7110803"/>
                    </a:xfrm>
                    <a:prstGeom prst="rect">
                      <a:avLst/>
                    </a:prstGeom>
                  </pic:spPr>
                </pic:pic>
              </a:graphicData>
            </a:graphic>
          </wp:inline>
        </w:drawing>
      </w:r>
    </w:p>
    <w:p w14:paraId="6505D40A" w14:textId="2FBD1ECB" w:rsidR="00334A1B" w:rsidRPr="003567E6" w:rsidRDefault="00334A1B" w:rsidP="00C03062">
      <w:pPr>
        <w:rPr>
          <w:sz w:val="28"/>
        </w:rPr>
      </w:pPr>
      <w:r w:rsidRPr="003567E6">
        <w:rPr>
          <w:sz w:val="28"/>
        </w:rPr>
        <w:t>Use Case: Login.</w:t>
      </w:r>
    </w:p>
    <w:p w14:paraId="05532479" w14:textId="682E0952" w:rsidR="00334A1B" w:rsidRDefault="003567E6" w:rsidP="00C03062">
      <w:r>
        <w:rPr>
          <w:noProof/>
          <w:lang w:bidi="ar-SA"/>
        </w:rPr>
        <w:drawing>
          <wp:inline distT="0" distB="0" distL="0" distR="0" wp14:anchorId="15ADCA5C" wp14:editId="290C8757">
            <wp:extent cx="8391525" cy="7477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5-06 at 9.32.28 PM.jpeg"/>
                    <pic:cNvPicPr/>
                  </pic:nvPicPr>
                  <pic:blipFill>
                    <a:blip r:embed="rId17">
                      <a:extLst>
                        <a:ext uri="{28A0092B-C50C-407E-A947-70E740481C1C}">
                          <a14:useLocalDpi xmlns:a14="http://schemas.microsoft.com/office/drawing/2010/main" val="0"/>
                        </a:ext>
                      </a:extLst>
                    </a:blip>
                    <a:stretch>
                      <a:fillRect/>
                    </a:stretch>
                  </pic:blipFill>
                  <pic:spPr>
                    <a:xfrm>
                      <a:off x="0" y="0"/>
                      <a:ext cx="8391525" cy="7477125"/>
                    </a:xfrm>
                    <a:prstGeom prst="rect">
                      <a:avLst/>
                    </a:prstGeom>
                  </pic:spPr>
                </pic:pic>
              </a:graphicData>
            </a:graphic>
          </wp:inline>
        </w:drawing>
      </w:r>
    </w:p>
    <w:p w14:paraId="49286BB3" w14:textId="04BCD85B" w:rsidR="002E41F2" w:rsidRPr="00C03062" w:rsidRDefault="002E41F2" w:rsidP="00C03062">
      <w:r>
        <w:t>Use Case: Apply for Admission.</w:t>
      </w:r>
    </w:p>
    <w:p w14:paraId="6515AD1F" w14:textId="05CCDF24" w:rsidR="00C03062" w:rsidRDefault="002E41F2" w:rsidP="00C03062">
      <w:r>
        <w:rPr>
          <w:noProof/>
          <w:lang w:bidi="ar-SA"/>
        </w:rPr>
        <w:drawing>
          <wp:inline distT="0" distB="0" distL="0" distR="0" wp14:anchorId="43ADE13D" wp14:editId="0F110AD7">
            <wp:extent cx="8382000" cy="610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ly For Admission.jpg"/>
                    <pic:cNvPicPr/>
                  </pic:nvPicPr>
                  <pic:blipFill>
                    <a:blip r:embed="rId18">
                      <a:extLst>
                        <a:ext uri="{28A0092B-C50C-407E-A947-70E740481C1C}">
                          <a14:useLocalDpi xmlns:a14="http://schemas.microsoft.com/office/drawing/2010/main" val="0"/>
                        </a:ext>
                      </a:extLst>
                    </a:blip>
                    <a:stretch>
                      <a:fillRect/>
                    </a:stretch>
                  </pic:blipFill>
                  <pic:spPr>
                    <a:xfrm>
                      <a:off x="0" y="0"/>
                      <a:ext cx="8382000" cy="6105525"/>
                    </a:xfrm>
                    <a:prstGeom prst="rect">
                      <a:avLst/>
                    </a:prstGeom>
                  </pic:spPr>
                </pic:pic>
              </a:graphicData>
            </a:graphic>
          </wp:inline>
        </w:drawing>
      </w:r>
    </w:p>
    <w:p w14:paraId="1F9919FC" w14:textId="762B38CE" w:rsidR="001E508D" w:rsidRDefault="001E508D" w:rsidP="00C03062">
      <w:r>
        <w:t>Use Case: Generate Admission Fee Challan:</w:t>
      </w:r>
    </w:p>
    <w:p w14:paraId="732F2BF2" w14:textId="4FBFDE5E" w:rsidR="001E508D" w:rsidRDefault="001E508D" w:rsidP="001666CF">
      <w:pPr>
        <w:pStyle w:val="Heading2"/>
      </w:pPr>
      <w:r>
        <w:rPr>
          <w:noProof/>
          <w:lang w:bidi="ar-SA"/>
        </w:rPr>
        <w:drawing>
          <wp:inline distT="0" distB="0" distL="0" distR="0" wp14:anchorId="54820A9F" wp14:editId="5EB4C373">
            <wp:extent cx="8324850" cy="643694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erate Admission Fee Challan.jpg"/>
                    <pic:cNvPicPr/>
                  </pic:nvPicPr>
                  <pic:blipFill>
                    <a:blip r:embed="rId19">
                      <a:extLst>
                        <a:ext uri="{28A0092B-C50C-407E-A947-70E740481C1C}">
                          <a14:useLocalDpi xmlns:a14="http://schemas.microsoft.com/office/drawing/2010/main" val="0"/>
                        </a:ext>
                      </a:extLst>
                    </a:blip>
                    <a:stretch>
                      <a:fillRect/>
                    </a:stretch>
                  </pic:blipFill>
                  <pic:spPr>
                    <a:xfrm>
                      <a:off x="0" y="0"/>
                      <a:ext cx="8332618" cy="6442954"/>
                    </a:xfrm>
                    <a:prstGeom prst="rect">
                      <a:avLst/>
                    </a:prstGeom>
                  </pic:spPr>
                </pic:pic>
              </a:graphicData>
            </a:graphic>
          </wp:inline>
        </w:drawing>
      </w:r>
    </w:p>
    <w:p w14:paraId="51FF1654" w14:textId="77777777" w:rsidR="00B926C2" w:rsidRDefault="00B926C2" w:rsidP="001666CF">
      <w:pPr>
        <w:pStyle w:val="Heading2"/>
      </w:pPr>
    </w:p>
    <w:p w14:paraId="420885CF" w14:textId="77777777" w:rsidR="00B926C2" w:rsidRDefault="00B926C2" w:rsidP="001666CF">
      <w:pPr>
        <w:pStyle w:val="Heading2"/>
      </w:pPr>
    </w:p>
    <w:p w14:paraId="77DD8AD7" w14:textId="2C211397" w:rsidR="00B926C2" w:rsidRDefault="00B926C2" w:rsidP="00B926C2">
      <w:pPr>
        <w:rPr>
          <w:b/>
        </w:rPr>
      </w:pPr>
      <w:r>
        <w:rPr>
          <w:rFonts w:asciiTheme="majorHAnsi" w:eastAsiaTheme="majorEastAsia" w:hAnsiTheme="majorHAnsi" w:cstheme="majorBidi"/>
          <w:color w:val="2E74B5" w:themeColor="accent1" w:themeShade="BF"/>
          <w:sz w:val="26"/>
          <w:szCs w:val="26"/>
        </w:rPr>
        <w:t xml:space="preserve">  </w:t>
      </w:r>
      <w:r w:rsidRPr="00B926C2">
        <w:rPr>
          <w:b/>
        </w:rPr>
        <w:t xml:space="preserve">Ahtisham ul haq(FA21-BSE-072) </w:t>
      </w:r>
      <w:r>
        <w:rPr>
          <w:b/>
        </w:rPr>
        <w:t>:</w:t>
      </w:r>
    </w:p>
    <w:p w14:paraId="7B9F5F89" w14:textId="2731D2E6" w:rsidR="00B926C2" w:rsidRDefault="00B926C2" w:rsidP="00B926C2">
      <w:pPr>
        <w:rPr>
          <w:b/>
        </w:rPr>
      </w:pPr>
      <w:r>
        <w:rPr>
          <w:b/>
        </w:rPr>
        <w:t>Use case: update profile:</w:t>
      </w:r>
    </w:p>
    <w:p w14:paraId="3D749660" w14:textId="3FE58903" w:rsidR="00B926C2" w:rsidRPr="00B926C2" w:rsidRDefault="00B926C2" w:rsidP="00B926C2">
      <w:pPr>
        <w:rPr>
          <w:b/>
        </w:rPr>
      </w:pPr>
      <w:r w:rsidRPr="00B926C2">
        <w:rPr>
          <w:b/>
          <w:noProof/>
          <w:lang w:bidi="ar-SA"/>
        </w:rPr>
        <w:drawing>
          <wp:inline distT="0" distB="0" distL="0" distR="0" wp14:anchorId="16212EFE" wp14:editId="31C06190">
            <wp:extent cx="5943600" cy="5137969"/>
            <wp:effectExtent l="0" t="0" r="0" b="0"/>
            <wp:docPr id="6" name="Picture 6" descr="C:\Users\DELL\Downloads\update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update profi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137969"/>
                    </a:xfrm>
                    <a:prstGeom prst="rect">
                      <a:avLst/>
                    </a:prstGeom>
                    <a:noFill/>
                    <a:ln>
                      <a:noFill/>
                    </a:ln>
                  </pic:spPr>
                </pic:pic>
              </a:graphicData>
            </a:graphic>
          </wp:inline>
        </w:drawing>
      </w:r>
    </w:p>
    <w:p w14:paraId="0924567D" w14:textId="0F17D238" w:rsidR="00B926C2" w:rsidRDefault="00B926C2" w:rsidP="00B926C2">
      <w:r>
        <w:t>Use case: announce admission:</w:t>
      </w:r>
    </w:p>
    <w:p w14:paraId="1FE85E60" w14:textId="2F43C1B0" w:rsidR="00B926C2" w:rsidRDefault="00B926C2" w:rsidP="00B926C2">
      <w:r w:rsidRPr="00B926C2">
        <w:rPr>
          <w:noProof/>
          <w:lang w:bidi="ar-SA"/>
        </w:rPr>
        <w:drawing>
          <wp:inline distT="0" distB="0" distL="0" distR="0" wp14:anchorId="4EC0F62B" wp14:editId="49898371">
            <wp:extent cx="5943600" cy="3464804"/>
            <wp:effectExtent l="0" t="0" r="0" b="2540"/>
            <wp:docPr id="7" name="Picture 7" descr="C:\Users\DELL\Downloads\announce a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announce ad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64804"/>
                    </a:xfrm>
                    <a:prstGeom prst="rect">
                      <a:avLst/>
                    </a:prstGeom>
                    <a:noFill/>
                    <a:ln>
                      <a:noFill/>
                    </a:ln>
                  </pic:spPr>
                </pic:pic>
              </a:graphicData>
            </a:graphic>
          </wp:inline>
        </w:drawing>
      </w:r>
    </w:p>
    <w:p w14:paraId="5216C0F7" w14:textId="77777777" w:rsidR="00B926C2" w:rsidRDefault="00B926C2" w:rsidP="00B926C2"/>
    <w:p w14:paraId="4DF5AF7A" w14:textId="77777777" w:rsidR="00B926C2" w:rsidRDefault="00B926C2" w:rsidP="00B926C2"/>
    <w:p w14:paraId="6559BCCD" w14:textId="2B065B92" w:rsidR="00B926C2" w:rsidRDefault="00B926C2" w:rsidP="00B926C2">
      <w:r>
        <w:t>Use case: verify applicant:</w:t>
      </w:r>
    </w:p>
    <w:p w14:paraId="567D9693" w14:textId="36BD8F2D" w:rsidR="00B926C2" w:rsidRDefault="00B926C2" w:rsidP="00B926C2">
      <w:r w:rsidRPr="00B926C2">
        <w:rPr>
          <w:noProof/>
          <w:lang w:bidi="ar-SA"/>
        </w:rPr>
        <w:drawing>
          <wp:inline distT="0" distB="0" distL="0" distR="0" wp14:anchorId="62D0C94F" wp14:editId="5B5630B4">
            <wp:extent cx="5943600" cy="4026082"/>
            <wp:effectExtent l="0" t="0" r="0" b="0"/>
            <wp:docPr id="8" name="Picture 8" descr="C:\Users\DELL\Downloads\verify applic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verify applica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026082"/>
                    </a:xfrm>
                    <a:prstGeom prst="rect">
                      <a:avLst/>
                    </a:prstGeom>
                    <a:noFill/>
                    <a:ln>
                      <a:noFill/>
                    </a:ln>
                  </pic:spPr>
                </pic:pic>
              </a:graphicData>
            </a:graphic>
          </wp:inline>
        </w:drawing>
      </w:r>
    </w:p>
    <w:p w14:paraId="14974B06" w14:textId="77777777" w:rsidR="00B926C2" w:rsidRDefault="00B926C2" w:rsidP="00B926C2"/>
    <w:p w14:paraId="0A166D3F" w14:textId="77777777" w:rsidR="00B926C2" w:rsidRDefault="00B926C2" w:rsidP="00B926C2"/>
    <w:p w14:paraId="1969B4F9" w14:textId="3541E4E6" w:rsidR="00B926C2" w:rsidRDefault="00B926C2" w:rsidP="00B926C2">
      <w:r>
        <w:t>Use case: set fee structure:</w:t>
      </w:r>
    </w:p>
    <w:p w14:paraId="30C94AA8" w14:textId="547E0E0D" w:rsidR="00B926C2" w:rsidRDefault="00B926C2" w:rsidP="00B926C2">
      <w:r w:rsidRPr="00B926C2">
        <w:rPr>
          <w:noProof/>
          <w:lang w:bidi="ar-SA"/>
        </w:rPr>
        <w:drawing>
          <wp:inline distT="0" distB="0" distL="0" distR="0" wp14:anchorId="33E88F33" wp14:editId="3DCF8FB2">
            <wp:extent cx="5943600" cy="3318193"/>
            <wp:effectExtent l="0" t="0" r="0" b="0"/>
            <wp:docPr id="9" name="Picture 9" descr="C:\Users\DELL\Downloads\setFee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setFeeStruc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18193"/>
                    </a:xfrm>
                    <a:prstGeom prst="rect">
                      <a:avLst/>
                    </a:prstGeom>
                    <a:noFill/>
                    <a:ln>
                      <a:noFill/>
                    </a:ln>
                  </pic:spPr>
                </pic:pic>
              </a:graphicData>
            </a:graphic>
          </wp:inline>
        </w:drawing>
      </w:r>
    </w:p>
    <w:p w14:paraId="3EACEA60" w14:textId="77777777" w:rsidR="00B926C2" w:rsidRDefault="00B926C2" w:rsidP="00B926C2"/>
    <w:p w14:paraId="0AA83FEB" w14:textId="77777777" w:rsidR="00B926C2" w:rsidRDefault="00B926C2" w:rsidP="00B926C2"/>
    <w:p w14:paraId="73A8C215" w14:textId="77777777" w:rsidR="00B926C2" w:rsidRDefault="00B926C2" w:rsidP="00B926C2"/>
    <w:p w14:paraId="2C2A83CF" w14:textId="77777777" w:rsidR="00B926C2" w:rsidRDefault="00B926C2" w:rsidP="00B926C2"/>
    <w:p w14:paraId="760F707E" w14:textId="77777777" w:rsidR="00B926C2" w:rsidRDefault="00B926C2" w:rsidP="00B926C2"/>
    <w:p w14:paraId="495B78E0" w14:textId="77777777" w:rsidR="00B926C2" w:rsidRDefault="00B926C2" w:rsidP="00B926C2"/>
    <w:p w14:paraId="553900D1" w14:textId="77777777" w:rsidR="00B926C2" w:rsidRDefault="00B926C2" w:rsidP="00B926C2"/>
    <w:p w14:paraId="06E12ACB" w14:textId="77777777" w:rsidR="00B926C2" w:rsidRDefault="00B926C2" w:rsidP="00B926C2"/>
    <w:p w14:paraId="0733718F" w14:textId="77777777" w:rsidR="00B926C2" w:rsidRDefault="00B926C2" w:rsidP="00B926C2"/>
    <w:p w14:paraId="5B983D2F" w14:textId="77777777" w:rsidR="00B926C2" w:rsidRPr="00B926C2" w:rsidRDefault="00B926C2" w:rsidP="00B926C2"/>
    <w:p w14:paraId="58E8D919" w14:textId="77777777" w:rsidR="00B926C2" w:rsidRDefault="00B926C2" w:rsidP="001666CF">
      <w:pPr>
        <w:pStyle w:val="Heading2"/>
      </w:pPr>
    </w:p>
    <w:p w14:paraId="0EC29431" w14:textId="0B92076A" w:rsidR="001666CF" w:rsidRDefault="001666CF" w:rsidP="001666CF">
      <w:pPr>
        <w:pStyle w:val="Heading2"/>
      </w:pPr>
      <w:r>
        <w:t>Operation Contracts:</w:t>
      </w:r>
    </w:p>
    <w:p w14:paraId="1FFBD2F9" w14:textId="29915EF4" w:rsidR="001666CF" w:rsidRDefault="003A43B8" w:rsidP="001666CF">
      <w:r>
        <w:t>Abdullah(FA21-BS-004).</w:t>
      </w:r>
    </w:p>
    <w:p w14:paraId="48F47847" w14:textId="49D1A25E" w:rsidR="003A43B8" w:rsidRDefault="003A43B8" w:rsidP="001666CF">
      <w:r>
        <w:t>Login:</w:t>
      </w:r>
    </w:p>
    <w:tbl>
      <w:tblPr>
        <w:tblStyle w:val="TableGrid"/>
        <w:tblW w:w="9795" w:type="dxa"/>
        <w:tblLook w:val="04A0" w:firstRow="1" w:lastRow="0" w:firstColumn="1" w:lastColumn="0" w:noHBand="0" w:noVBand="1"/>
      </w:tblPr>
      <w:tblGrid>
        <w:gridCol w:w="1885"/>
        <w:gridCol w:w="7910"/>
      </w:tblGrid>
      <w:tr w:rsidR="001666CF" w14:paraId="7DA2E284" w14:textId="77777777" w:rsidTr="001666CF">
        <w:tc>
          <w:tcPr>
            <w:tcW w:w="1885" w:type="dxa"/>
            <w:tcBorders>
              <w:top w:val="single" w:sz="4" w:space="0" w:color="auto"/>
              <w:left w:val="single" w:sz="4" w:space="0" w:color="auto"/>
              <w:bottom w:val="single" w:sz="4" w:space="0" w:color="auto"/>
              <w:right w:val="single" w:sz="4" w:space="0" w:color="auto"/>
            </w:tcBorders>
            <w:hideMark/>
          </w:tcPr>
          <w:p w14:paraId="1AD95BA6" w14:textId="77777777" w:rsidR="001666CF" w:rsidRDefault="001666CF">
            <w:r>
              <w:rPr>
                <w:b/>
                <w:bCs/>
              </w:rPr>
              <w:t>Operation</w:t>
            </w:r>
          </w:p>
        </w:tc>
        <w:tc>
          <w:tcPr>
            <w:tcW w:w="7910" w:type="dxa"/>
            <w:tcBorders>
              <w:top w:val="single" w:sz="4" w:space="0" w:color="auto"/>
              <w:left w:val="single" w:sz="4" w:space="0" w:color="auto"/>
              <w:bottom w:val="single" w:sz="4" w:space="0" w:color="auto"/>
              <w:right w:val="single" w:sz="4" w:space="0" w:color="auto"/>
            </w:tcBorders>
            <w:hideMark/>
          </w:tcPr>
          <w:p w14:paraId="1F9DA3D5" w14:textId="77777777" w:rsidR="001666CF" w:rsidRDefault="001666CF">
            <w:r>
              <w:rPr>
                <w:b/>
                <w:bCs/>
              </w:rPr>
              <w:t>Login</w:t>
            </w:r>
            <w:r>
              <w:t xml:space="preserve"> (Username, Password)</w:t>
            </w:r>
          </w:p>
        </w:tc>
      </w:tr>
      <w:tr w:rsidR="001666CF" w14:paraId="36535317" w14:textId="77777777" w:rsidTr="001666CF">
        <w:tc>
          <w:tcPr>
            <w:tcW w:w="1885" w:type="dxa"/>
            <w:tcBorders>
              <w:top w:val="single" w:sz="4" w:space="0" w:color="auto"/>
              <w:left w:val="single" w:sz="4" w:space="0" w:color="auto"/>
              <w:bottom w:val="single" w:sz="4" w:space="0" w:color="auto"/>
              <w:right w:val="single" w:sz="4" w:space="0" w:color="auto"/>
            </w:tcBorders>
            <w:hideMark/>
          </w:tcPr>
          <w:p w14:paraId="6CD8CE5F" w14:textId="77777777" w:rsidR="001666CF" w:rsidRDefault="001666CF">
            <w:r>
              <w:t>Cross-Reference</w:t>
            </w:r>
          </w:p>
        </w:tc>
        <w:tc>
          <w:tcPr>
            <w:tcW w:w="7910" w:type="dxa"/>
            <w:tcBorders>
              <w:top w:val="single" w:sz="4" w:space="0" w:color="auto"/>
              <w:left w:val="single" w:sz="4" w:space="0" w:color="auto"/>
              <w:bottom w:val="single" w:sz="4" w:space="0" w:color="auto"/>
              <w:right w:val="single" w:sz="4" w:space="0" w:color="auto"/>
            </w:tcBorders>
            <w:hideMark/>
          </w:tcPr>
          <w:p w14:paraId="54720C6B" w14:textId="4E1B4402" w:rsidR="001666CF" w:rsidRDefault="001666CF">
            <w:r>
              <w:t>logging into the University Admission System</w:t>
            </w:r>
          </w:p>
        </w:tc>
      </w:tr>
      <w:tr w:rsidR="001666CF" w14:paraId="0CD5C20D" w14:textId="77777777" w:rsidTr="001666CF">
        <w:tc>
          <w:tcPr>
            <w:tcW w:w="1885" w:type="dxa"/>
            <w:tcBorders>
              <w:top w:val="single" w:sz="4" w:space="0" w:color="auto"/>
              <w:left w:val="single" w:sz="4" w:space="0" w:color="auto"/>
              <w:bottom w:val="single" w:sz="4" w:space="0" w:color="auto"/>
              <w:right w:val="single" w:sz="4" w:space="0" w:color="auto"/>
            </w:tcBorders>
            <w:hideMark/>
          </w:tcPr>
          <w:p w14:paraId="35A77A9D" w14:textId="77777777" w:rsidR="001666CF" w:rsidRDefault="001666CF">
            <w:r>
              <w:t>Pre-Conditions</w:t>
            </w:r>
          </w:p>
        </w:tc>
        <w:tc>
          <w:tcPr>
            <w:tcW w:w="7910" w:type="dxa"/>
            <w:tcBorders>
              <w:top w:val="single" w:sz="4" w:space="0" w:color="auto"/>
              <w:left w:val="single" w:sz="4" w:space="0" w:color="auto"/>
              <w:bottom w:val="single" w:sz="4" w:space="0" w:color="auto"/>
              <w:right w:val="single" w:sz="4" w:space="0" w:color="auto"/>
            </w:tcBorders>
            <w:hideMark/>
          </w:tcPr>
          <w:p w14:paraId="7517AA08" w14:textId="39096E51" w:rsidR="001666CF" w:rsidRDefault="001666CF">
            <w:r>
              <w:t>1. The user must have accessed the login page of the University Admission System.</w:t>
            </w:r>
          </w:p>
          <w:p w14:paraId="27E2DC4F" w14:textId="08E62382" w:rsidR="001666CF" w:rsidRDefault="001666CF">
            <w:r>
              <w:t>2. The user must have a registered account on the University Admission System</w:t>
            </w:r>
          </w:p>
          <w:p w14:paraId="452A8FA7" w14:textId="77777777" w:rsidR="001666CF" w:rsidRDefault="001666CF">
            <w:r>
              <w:t>3. The user must have entered valid credentials, including their username and password.</w:t>
            </w:r>
          </w:p>
        </w:tc>
      </w:tr>
      <w:tr w:rsidR="001666CF" w14:paraId="1D356C08" w14:textId="77777777" w:rsidTr="001666CF">
        <w:tc>
          <w:tcPr>
            <w:tcW w:w="1885" w:type="dxa"/>
            <w:tcBorders>
              <w:top w:val="single" w:sz="4" w:space="0" w:color="auto"/>
              <w:left w:val="single" w:sz="4" w:space="0" w:color="auto"/>
              <w:bottom w:val="single" w:sz="4" w:space="0" w:color="auto"/>
              <w:right w:val="single" w:sz="4" w:space="0" w:color="auto"/>
            </w:tcBorders>
            <w:hideMark/>
          </w:tcPr>
          <w:p w14:paraId="7F823207" w14:textId="77777777" w:rsidR="001666CF" w:rsidRDefault="001666CF">
            <w:r>
              <w:t>Post-Conditions</w:t>
            </w:r>
          </w:p>
        </w:tc>
        <w:tc>
          <w:tcPr>
            <w:tcW w:w="7910" w:type="dxa"/>
            <w:tcBorders>
              <w:top w:val="single" w:sz="4" w:space="0" w:color="auto"/>
              <w:left w:val="single" w:sz="4" w:space="0" w:color="auto"/>
              <w:bottom w:val="single" w:sz="4" w:space="0" w:color="auto"/>
              <w:right w:val="single" w:sz="4" w:space="0" w:color="auto"/>
            </w:tcBorders>
            <w:hideMark/>
          </w:tcPr>
          <w:p w14:paraId="40C6376B" w14:textId="77777777" w:rsidR="001666CF" w:rsidRDefault="001666CF">
            <w:r>
              <w:t>1. The system will authenticate the user's credentials and verify that they are valid and registered on the system.</w:t>
            </w:r>
          </w:p>
          <w:p w14:paraId="25ED5728" w14:textId="2148C294" w:rsidR="001666CF" w:rsidRDefault="001666CF">
            <w:r>
              <w:t xml:space="preserve">2. The system will grant the user access to their account dashboard on the University Admission System  </w:t>
            </w:r>
          </w:p>
        </w:tc>
      </w:tr>
    </w:tbl>
    <w:p w14:paraId="6C0F07E4" w14:textId="0FEEB74A" w:rsidR="001666CF" w:rsidRDefault="001666CF" w:rsidP="001666CF"/>
    <w:p w14:paraId="53FA45BB" w14:textId="5C8F819F" w:rsidR="003A43B8" w:rsidRDefault="003A43B8" w:rsidP="001666CF">
      <w:r>
        <w:t>Use case: Registration:</w:t>
      </w:r>
    </w:p>
    <w:p w14:paraId="3D8DFF90" w14:textId="77777777" w:rsidR="003A43B8" w:rsidRPr="00834370" w:rsidRDefault="003A43B8" w:rsidP="001666CF"/>
    <w:tbl>
      <w:tblPr>
        <w:tblStyle w:val="TableGrid"/>
        <w:tblW w:w="0" w:type="auto"/>
        <w:tblLook w:val="04A0" w:firstRow="1" w:lastRow="0" w:firstColumn="1" w:lastColumn="0" w:noHBand="0" w:noVBand="1"/>
      </w:tblPr>
      <w:tblGrid>
        <w:gridCol w:w="1975"/>
        <w:gridCol w:w="7375"/>
      </w:tblGrid>
      <w:tr w:rsidR="003A43B8" w:rsidRPr="00834370" w14:paraId="09271BE0" w14:textId="77777777" w:rsidTr="003A43B8">
        <w:tc>
          <w:tcPr>
            <w:tcW w:w="1975" w:type="dxa"/>
            <w:tcBorders>
              <w:top w:val="single" w:sz="4" w:space="0" w:color="auto"/>
              <w:left w:val="single" w:sz="4" w:space="0" w:color="auto"/>
              <w:bottom w:val="single" w:sz="4" w:space="0" w:color="auto"/>
              <w:right w:val="single" w:sz="4" w:space="0" w:color="auto"/>
            </w:tcBorders>
            <w:hideMark/>
          </w:tcPr>
          <w:p w14:paraId="1F3DBB04" w14:textId="77777777" w:rsidR="003A43B8" w:rsidRPr="00834370" w:rsidRDefault="003A43B8">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7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w:t>
            </w:r>
          </w:p>
        </w:tc>
        <w:tc>
          <w:tcPr>
            <w:tcW w:w="7375" w:type="dxa"/>
            <w:tcBorders>
              <w:top w:val="single" w:sz="4" w:space="0" w:color="auto"/>
              <w:left w:val="single" w:sz="4" w:space="0" w:color="auto"/>
              <w:bottom w:val="single" w:sz="4" w:space="0" w:color="auto"/>
              <w:right w:val="single" w:sz="4" w:space="0" w:color="auto"/>
            </w:tcBorders>
            <w:hideMark/>
          </w:tcPr>
          <w:p w14:paraId="1E3C44C6" w14:textId="734E497C" w:rsidR="003A43B8" w:rsidRPr="00834370" w:rsidRDefault="003A43B8">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7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 (Login and Personal information)</w:t>
            </w:r>
          </w:p>
        </w:tc>
      </w:tr>
      <w:tr w:rsidR="003A43B8" w:rsidRPr="00834370" w14:paraId="5E81438B" w14:textId="77777777" w:rsidTr="003A43B8">
        <w:tc>
          <w:tcPr>
            <w:tcW w:w="1975" w:type="dxa"/>
            <w:tcBorders>
              <w:top w:val="single" w:sz="4" w:space="0" w:color="auto"/>
              <w:left w:val="single" w:sz="4" w:space="0" w:color="auto"/>
              <w:bottom w:val="single" w:sz="4" w:space="0" w:color="auto"/>
              <w:right w:val="single" w:sz="4" w:space="0" w:color="auto"/>
            </w:tcBorders>
            <w:hideMark/>
          </w:tcPr>
          <w:p w14:paraId="3C651FD7" w14:textId="1C28EB68" w:rsidR="003A43B8" w:rsidRPr="00834370" w:rsidRDefault="003A43B8" w:rsidP="00834370">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7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w:t>
            </w:r>
          </w:p>
        </w:tc>
        <w:tc>
          <w:tcPr>
            <w:tcW w:w="7375" w:type="dxa"/>
            <w:tcBorders>
              <w:top w:val="single" w:sz="4" w:space="0" w:color="auto"/>
              <w:left w:val="single" w:sz="4" w:space="0" w:color="auto"/>
              <w:bottom w:val="single" w:sz="4" w:space="0" w:color="auto"/>
              <w:right w:val="single" w:sz="4" w:space="0" w:color="auto"/>
            </w:tcBorders>
            <w:hideMark/>
          </w:tcPr>
          <w:p w14:paraId="0E834F2E" w14:textId="2AE6A2A2" w:rsidR="003A43B8" w:rsidRPr="00834370" w:rsidRDefault="00DE6179">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7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 in university admission system.</w:t>
            </w:r>
          </w:p>
        </w:tc>
      </w:tr>
      <w:tr w:rsidR="003A43B8" w:rsidRPr="00834370" w14:paraId="402727FC" w14:textId="77777777" w:rsidTr="003A43B8">
        <w:tc>
          <w:tcPr>
            <w:tcW w:w="1975" w:type="dxa"/>
            <w:tcBorders>
              <w:top w:val="single" w:sz="4" w:space="0" w:color="auto"/>
              <w:left w:val="single" w:sz="4" w:space="0" w:color="auto"/>
              <w:bottom w:val="single" w:sz="4" w:space="0" w:color="auto"/>
              <w:right w:val="single" w:sz="4" w:space="0" w:color="auto"/>
            </w:tcBorders>
            <w:hideMark/>
          </w:tcPr>
          <w:p w14:paraId="20090F4E" w14:textId="77777777" w:rsidR="003A43B8" w:rsidRPr="00834370" w:rsidRDefault="003A43B8">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7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p>
        </w:tc>
        <w:tc>
          <w:tcPr>
            <w:tcW w:w="7375" w:type="dxa"/>
            <w:tcBorders>
              <w:top w:val="single" w:sz="4" w:space="0" w:color="auto"/>
              <w:left w:val="single" w:sz="4" w:space="0" w:color="auto"/>
              <w:bottom w:val="single" w:sz="4" w:space="0" w:color="auto"/>
              <w:right w:val="single" w:sz="4" w:space="0" w:color="auto"/>
            </w:tcBorders>
            <w:hideMark/>
          </w:tcPr>
          <w:p w14:paraId="169CD4B7" w14:textId="71F2F425" w:rsidR="003A43B8" w:rsidRPr="00B03702" w:rsidRDefault="003A43B8" w:rsidP="00B03702">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must have logged in to their account on the University admission system</w:t>
            </w:r>
          </w:p>
          <w:p w14:paraId="270D3140" w14:textId="6316B94B" w:rsidR="003A43B8" w:rsidRPr="00B03702" w:rsidRDefault="003A43B8" w:rsidP="00B03702">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registration form must be displayed on the screen.</w:t>
            </w:r>
          </w:p>
        </w:tc>
      </w:tr>
      <w:tr w:rsidR="003A43B8" w:rsidRPr="00834370" w14:paraId="30143AE6" w14:textId="77777777" w:rsidTr="003A43B8">
        <w:tc>
          <w:tcPr>
            <w:tcW w:w="1975" w:type="dxa"/>
            <w:tcBorders>
              <w:top w:val="single" w:sz="4" w:space="0" w:color="auto"/>
              <w:left w:val="single" w:sz="4" w:space="0" w:color="auto"/>
              <w:bottom w:val="single" w:sz="4" w:space="0" w:color="auto"/>
              <w:right w:val="single" w:sz="4" w:space="0" w:color="auto"/>
            </w:tcBorders>
            <w:hideMark/>
          </w:tcPr>
          <w:p w14:paraId="3935D02E" w14:textId="77777777" w:rsidR="003A43B8" w:rsidRPr="00834370" w:rsidRDefault="003A43B8">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70">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
        </w:tc>
        <w:tc>
          <w:tcPr>
            <w:tcW w:w="7375" w:type="dxa"/>
            <w:tcBorders>
              <w:top w:val="single" w:sz="4" w:space="0" w:color="auto"/>
              <w:left w:val="single" w:sz="4" w:space="0" w:color="auto"/>
              <w:bottom w:val="single" w:sz="4" w:space="0" w:color="auto"/>
              <w:right w:val="single" w:sz="4" w:space="0" w:color="auto"/>
            </w:tcBorders>
            <w:hideMark/>
          </w:tcPr>
          <w:p w14:paraId="6080422F" w14:textId="5F669A99" w:rsidR="003A43B8" w:rsidRPr="00B03702" w:rsidRDefault="003A43B8" w:rsidP="00B03702">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student's registration form will be filled out with the relevant details required for University System.</w:t>
            </w:r>
          </w:p>
          <w:p w14:paraId="3377FE3C" w14:textId="656B14E8" w:rsidR="003A43B8" w:rsidRPr="00B03702" w:rsidRDefault="003A43B8" w:rsidP="00B03702">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student's registration form will be saved on the University Admission System for processing by the University system</w:t>
            </w:r>
          </w:p>
          <w:p w14:paraId="1D6112A0" w14:textId="4EC432C9" w:rsidR="003A43B8" w:rsidRPr="00B03702" w:rsidRDefault="003A43B8" w:rsidP="00B03702">
            <w:pPr>
              <w:jc w:val="both"/>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student will receive a confirmation of their registration, including </w:t>
            </w:r>
            <w:r w:rsidR="00834370"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Reference </w:t>
            </w:r>
            <w:r w:rsidRPr="00B037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details of their application and the status of their registration.</w:t>
            </w:r>
          </w:p>
        </w:tc>
      </w:tr>
    </w:tbl>
    <w:p w14:paraId="19767633" w14:textId="6C54F2DE" w:rsidR="001E508D" w:rsidRDefault="001E508D" w:rsidP="00C03062"/>
    <w:p w14:paraId="11F63200" w14:textId="7EF38A6F" w:rsidR="00DE6179" w:rsidRDefault="00DE6179" w:rsidP="00C03062">
      <w:r>
        <w:t>Use case: Apply for admission.</w:t>
      </w:r>
    </w:p>
    <w:tbl>
      <w:tblPr>
        <w:tblStyle w:val="TableGrid"/>
        <w:tblW w:w="0" w:type="auto"/>
        <w:tblLook w:val="04A0" w:firstRow="1" w:lastRow="0" w:firstColumn="1" w:lastColumn="0" w:noHBand="0" w:noVBand="1"/>
      </w:tblPr>
      <w:tblGrid>
        <w:gridCol w:w="1975"/>
        <w:gridCol w:w="7375"/>
      </w:tblGrid>
      <w:tr w:rsidR="00DE6179" w14:paraId="2204E5F6" w14:textId="77777777" w:rsidTr="00DE6179">
        <w:tc>
          <w:tcPr>
            <w:tcW w:w="1975" w:type="dxa"/>
            <w:tcBorders>
              <w:top w:val="single" w:sz="4" w:space="0" w:color="auto"/>
              <w:left w:val="single" w:sz="4" w:space="0" w:color="auto"/>
              <w:bottom w:val="single" w:sz="4" w:space="0" w:color="auto"/>
              <w:right w:val="single" w:sz="4" w:space="0" w:color="auto"/>
            </w:tcBorders>
            <w:hideMark/>
          </w:tcPr>
          <w:p w14:paraId="526FB5F7" w14:textId="77777777" w:rsidR="00DE6179" w:rsidRDefault="00DE617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w:t>
            </w:r>
          </w:p>
        </w:tc>
        <w:tc>
          <w:tcPr>
            <w:tcW w:w="7375" w:type="dxa"/>
            <w:tcBorders>
              <w:top w:val="single" w:sz="4" w:space="0" w:color="auto"/>
              <w:left w:val="single" w:sz="4" w:space="0" w:color="auto"/>
              <w:bottom w:val="single" w:sz="4" w:space="0" w:color="auto"/>
              <w:right w:val="single" w:sz="4" w:space="0" w:color="auto"/>
            </w:tcBorders>
            <w:hideMark/>
          </w:tcPr>
          <w:p w14:paraId="22A4A970" w14:textId="4431B817" w:rsidR="00DE6179" w:rsidRDefault="00DE617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(Name, ID, Gender)</w:t>
            </w:r>
          </w:p>
        </w:tc>
      </w:tr>
      <w:tr w:rsidR="00DE6179" w14:paraId="30E07E66" w14:textId="77777777" w:rsidTr="00DE6179">
        <w:tc>
          <w:tcPr>
            <w:tcW w:w="1975" w:type="dxa"/>
            <w:tcBorders>
              <w:top w:val="single" w:sz="4" w:space="0" w:color="auto"/>
              <w:left w:val="single" w:sz="4" w:space="0" w:color="auto"/>
              <w:bottom w:val="single" w:sz="4" w:space="0" w:color="auto"/>
              <w:right w:val="single" w:sz="4" w:space="0" w:color="auto"/>
            </w:tcBorders>
            <w:hideMark/>
          </w:tcPr>
          <w:p w14:paraId="30F6D1A7" w14:textId="77777777" w:rsidR="00DE6179" w:rsidRDefault="00DE617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Cross-Reference</w:t>
            </w:r>
          </w:p>
        </w:tc>
        <w:tc>
          <w:tcPr>
            <w:tcW w:w="7375" w:type="dxa"/>
            <w:tcBorders>
              <w:top w:val="single" w:sz="4" w:space="0" w:color="auto"/>
              <w:left w:val="single" w:sz="4" w:space="0" w:color="auto"/>
              <w:bottom w:val="single" w:sz="4" w:space="0" w:color="auto"/>
              <w:right w:val="single" w:sz="4" w:space="0" w:color="auto"/>
            </w:tcBorders>
            <w:hideMark/>
          </w:tcPr>
          <w:p w14:paraId="07D5D1DB" w14:textId="13690D1C" w:rsidR="00DE6179" w:rsidRDefault="00DE6179" w:rsidP="00DE617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for admission</w:t>
            </w:r>
          </w:p>
        </w:tc>
      </w:tr>
      <w:tr w:rsidR="00DE6179" w14:paraId="65EB42E6" w14:textId="77777777" w:rsidTr="00DE6179">
        <w:tc>
          <w:tcPr>
            <w:tcW w:w="1975" w:type="dxa"/>
            <w:tcBorders>
              <w:top w:val="single" w:sz="4" w:space="0" w:color="auto"/>
              <w:left w:val="single" w:sz="4" w:space="0" w:color="auto"/>
              <w:bottom w:val="single" w:sz="4" w:space="0" w:color="auto"/>
              <w:right w:val="single" w:sz="4" w:space="0" w:color="auto"/>
            </w:tcBorders>
            <w:hideMark/>
          </w:tcPr>
          <w:p w14:paraId="2F5DDF9B" w14:textId="77777777" w:rsidR="00DE6179" w:rsidRDefault="00DE617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p>
        </w:tc>
        <w:tc>
          <w:tcPr>
            <w:tcW w:w="7375" w:type="dxa"/>
            <w:tcBorders>
              <w:top w:val="single" w:sz="4" w:space="0" w:color="auto"/>
              <w:left w:val="single" w:sz="4" w:space="0" w:color="auto"/>
              <w:bottom w:val="single" w:sz="4" w:space="0" w:color="auto"/>
              <w:right w:val="single" w:sz="4" w:space="0" w:color="auto"/>
            </w:tcBorders>
            <w:hideMark/>
          </w:tcPr>
          <w:p w14:paraId="0B109902" w14:textId="77777777" w:rsidR="00DE6179" w:rsidRDefault="00834370" w:rsidP="00834370">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Must be login into the system</w:t>
            </w:r>
          </w:p>
          <w:p w14:paraId="48A3F273" w14:textId="77777777" w:rsidR="00834370" w:rsidRDefault="00834370" w:rsidP="00834370">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Registered to the system</w:t>
            </w:r>
          </w:p>
          <w:p w14:paraId="38BDD6EE" w14:textId="394FE228" w:rsidR="00834370" w:rsidRPr="00834370" w:rsidRDefault="00834370" w:rsidP="00834370">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DE6179" w14:paraId="5D60F99D" w14:textId="77777777" w:rsidTr="00DE6179">
        <w:tc>
          <w:tcPr>
            <w:tcW w:w="1975" w:type="dxa"/>
            <w:tcBorders>
              <w:top w:val="single" w:sz="4" w:space="0" w:color="auto"/>
              <w:left w:val="single" w:sz="4" w:space="0" w:color="auto"/>
              <w:bottom w:val="single" w:sz="4" w:space="0" w:color="auto"/>
              <w:right w:val="single" w:sz="4" w:space="0" w:color="auto"/>
            </w:tcBorders>
            <w:hideMark/>
          </w:tcPr>
          <w:p w14:paraId="0D72549D" w14:textId="77777777" w:rsidR="00DE6179" w:rsidRDefault="00DE617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
        </w:tc>
        <w:tc>
          <w:tcPr>
            <w:tcW w:w="7375" w:type="dxa"/>
            <w:tcBorders>
              <w:top w:val="single" w:sz="4" w:space="0" w:color="auto"/>
              <w:left w:val="single" w:sz="4" w:space="0" w:color="auto"/>
              <w:bottom w:val="single" w:sz="4" w:space="0" w:color="auto"/>
              <w:right w:val="single" w:sz="4" w:space="0" w:color="auto"/>
            </w:tcBorders>
            <w:hideMark/>
          </w:tcPr>
          <w:p w14:paraId="7624C374" w14:textId="12D82905" w:rsidR="00B03702" w:rsidRDefault="00B03702" w:rsidP="00B0370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will send toward the Admin to verify the applicant.</w:t>
            </w:r>
          </w:p>
          <w:p w14:paraId="5A392583" w14:textId="78F7EA92" w:rsidR="00DE6179" w:rsidRPr="00B03702" w:rsidRDefault="00B03702" w:rsidP="00B0370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 challan will be generated.</w:t>
            </w:r>
          </w:p>
        </w:tc>
      </w:tr>
    </w:tbl>
    <w:p w14:paraId="62777F94" w14:textId="77777777" w:rsidR="00DE6179" w:rsidRPr="00C03062" w:rsidRDefault="00DE6179" w:rsidP="00C03062"/>
    <w:p w14:paraId="01C5B40D" w14:textId="2DB3DBE7" w:rsidR="00C32E46" w:rsidRPr="00BD483F" w:rsidRDefault="00C32E46" w:rsidP="00C32E46">
      <w:pPr>
        <w:pStyle w:val="doclist"/>
        <w:rPr>
          <w:b/>
          <w:sz w:val="28"/>
          <w:szCs w:val="28"/>
        </w:rPr>
      </w:pPr>
    </w:p>
    <w:p w14:paraId="24D866EB" w14:textId="77777777" w:rsidR="00C748F5" w:rsidRDefault="00C748F5" w:rsidP="00D756A1">
      <w:pPr>
        <w:pStyle w:val="doclist"/>
        <w:ind w:left="720"/>
        <w:rPr>
          <w:b/>
          <w:sz w:val="28"/>
          <w:szCs w:val="28"/>
        </w:rPr>
      </w:pPr>
    </w:p>
    <w:p w14:paraId="1CF0FDCB" w14:textId="39A22FA2" w:rsidR="00C748F5" w:rsidRDefault="00C748F5" w:rsidP="00D756A1">
      <w:pPr>
        <w:pStyle w:val="doclist"/>
        <w:ind w:left="720"/>
        <w:rPr>
          <w:b/>
          <w:sz w:val="28"/>
          <w:szCs w:val="28"/>
        </w:rPr>
      </w:pPr>
      <w:r>
        <w:rPr>
          <w:b/>
          <w:sz w:val="28"/>
          <w:szCs w:val="28"/>
        </w:rPr>
        <w:t>Ahtisham ul haq(FA21-BSE-072):</w:t>
      </w:r>
    </w:p>
    <w:p w14:paraId="053E6153" w14:textId="77777777" w:rsidR="00C748F5" w:rsidRPr="00337DB0" w:rsidRDefault="00C748F5" w:rsidP="00C748F5"/>
    <w:p w14:paraId="452871F0" w14:textId="77777777" w:rsidR="00C748F5" w:rsidRPr="00337DB0" w:rsidRDefault="00C748F5" w:rsidP="00C748F5"/>
    <w:tbl>
      <w:tblPr>
        <w:tblStyle w:val="TableGrid"/>
        <w:tblpPr w:leftFromText="180" w:rightFromText="180" w:vertAnchor="page" w:horzAnchor="margin" w:tblpY="9256"/>
        <w:tblW w:w="9795" w:type="dxa"/>
        <w:tblLook w:val="04A0" w:firstRow="1" w:lastRow="0" w:firstColumn="1" w:lastColumn="0" w:noHBand="0" w:noVBand="1"/>
      </w:tblPr>
      <w:tblGrid>
        <w:gridCol w:w="2065"/>
        <w:gridCol w:w="7730"/>
      </w:tblGrid>
      <w:tr w:rsidR="00C748F5" w14:paraId="1AF70B6D"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22CB0E47" w14:textId="77777777" w:rsidR="00C748F5" w:rsidRDefault="00C748F5" w:rsidP="00C748F5">
            <w:r>
              <w:rPr>
                <w:b/>
                <w:bCs/>
              </w:rPr>
              <w:t>Operation</w:t>
            </w:r>
            <w:r>
              <w:t xml:space="preserve"> </w:t>
            </w:r>
          </w:p>
        </w:tc>
        <w:tc>
          <w:tcPr>
            <w:tcW w:w="7730" w:type="dxa"/>
            <w:tcBorders>
              <w:top w:val="single" w:sz="4" w:space="0" w:color="auto"/>
              <w:left w:val="single" w:sz="4" w:space="0" w:color="auto"/>
              <w:bottom w:val="single" w:sz="4" w:space="0" w:color="auto"/>
              <w:right w:val="single" w:sz="4" w:space="0" w:color="auto"/>
            </w:tcBorders>
            <w:hideMark/>
          </w:tcPr>
          <w:p w14:paraId="62EF8CBD" w14:textId="77777777" w:rsidR="00C748F5" w:rsidRDefault="00C748F5" w:rsidP="00C748F5">
            <w:r>
              <w:rPr>
                <w:b/>
                <w:bCs/>
              </w:rPr>
              <w:t>Update profile</w:t>
            </w:r>
            <w:r>
              <w:t xml:space="preserve"> </w:t>
            </w:r>
          </w:p>
        </w:tc>
      </w:tr>
      <w:tr w:rsidR="00C748F5" w14:paraId="5DC49E02"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127E0322" w14:textId="77777777" w:rsidR="00C748F5" w:rsidRDefault="00C748F5" w:rsidP="00C748F5">
            <w:r>
              <w:t>Cross-Reference</w:t>
            </w:r>
          </w:p>
        </w:tc>
        <w:tc>
          <w:tcPr>
            <w:tcW w:w="7730" w:type="dxa"/>
            <w:tcBorders>
              <w:top w:val="single" w:sz="4" w:space="0" w:color="auto"/>
              <w:left w:val="single" w:sz="4" w:space="0" w:color="auto"/>
              <w:bottom w:val="single" w:sz="4" w:space="0" w:color="auto"/>
              <w:right w:val="single" w:sz="4" w:space="0" w:color="auto"/>
            </w:tcBorders>
            <w:hideMark/>
          </w:tcPr>
          <w:p w14:paraId="074ADB1D" w14:textId="77777777" w:rsidR="00C748F5" w:rsidRDefault="00C748F5" w:rsidP="00C748F5">
            <w:r>
              <w:t>Select update profile</w:t>
            </w:r>
          </w:p>
        </w:tc>
      </w:tr>
      <w:tr w:rsidR="00C748F5" w:rsidRPr="00337DB0" w14:paraId="7D3A1F09"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5AEE8E96" w14:textId="77777777" w:rsidR="00C748F5" w:rsidRDefault="00C748F5" w:rsidP="00C748F5">
            <w:r>
              <w:t>Pre-Conditions</w:t>
            </w:r>
          </w:p>
        </w:tc>
        <w:tc>
          <w:tcPr>
            <w:tcW w:w="7730" w:type="dxa"/>
            <w:tcBorders>
              <w:top w:val="single" w:sz="4" w:space="0" w:color="auto"/>
              <w:left w:val="single" w:sz="4" w:space="0" w:color="auto"/>
              <w:bottom w:val="single" w:sz="4" w:space="0" w:color="auto"/>
              <w:right w:val="single" w:sz="4" w:space="0" w:color="auto"/>
            </w:tcBorders>
            <w:hideMark/>
          </w:tcPr>
          <w:p w14:paraId="0CE104DC" w14:textId="77777777" w:rsidR="00C748F5" w:rsidRPr="00337DB0" w:rsidRDefault="00C748F5" w:rsidP="00C748F5">
            <w:pPr>
              <w:rPr>
                <w:sz w:val="24"/>
              </w:rPr>
            </w:pPr>
            <w:r w:rsidRPr="00337DB0">
              <w:rPr>
                <w:sz w:val="24"/>
              </w:rPr>
              <w:t>The user must be authenticated and have permission to update their profile.</w:t>
            </w:r>
          </w:p>
          <w:p w14:paraId="2F8422C5" w14:textId="77777777" w:rsidR="00C748F5" w:rsidRPr="00337DB0" w:rsidRDefault="00C748F5" w:rsidP="00C748F5">
            <w:pPr>
              <w:rPr>
                <w:sz w:val="24"/>
              </w:rPr>
            </w:pPr>
            <w:r w:rsidRPr="00337DB0">
              <w:rPr>
                <w:sz w:val="24"/>
              </w:rPr>
              <w:t>The user must have navigated to their profile page and selected the "edit" option</w:t>
            </w:r>
          </w:p>
          <w:p w14:paraId="7B36B7E7" w14:textId="77777777" w:rsidR="00C748F5" w:rsidRPr="00337DB0" w:rsidRDefault="00C748F5" w:rsidP="00C748F5">
            <w:pPr>
              <w:rPr>
                <w:sz w:val="24"/>
              </w:rPr>
            </w:pPr>
          </w:p>
        </w:tc>
      </w:tr>
      <w:tr w:rsidR="00C748F5" w:rsidRPr="00337DB0" w14:paraId="50CC5EFE"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39C5A1DE" w14:textId="77777777" w:rsidR="00C748F5" w:rsidRDefault="00C748F5" w:rsidP="00C748F5">
            <w:r>
              <w:t>Post-Conditions</w:t>
            </w:r>
          </w:p>
        </w:tc>
        <w:tc>
          <w:tcPr>
            <w:tcW w:w="7730" w:type="dxa"/>
            <w:tcBorders>
              <w:top w:val="single" w:sz="4" w:space="0" w:color="auto"/>
              <w:left w:val="single" w:sz="4" w:space="0" w:color="auto"/>
              <w:bottom w:val="single" w:sz="4" w:space="0" w:color="auto"/>
              <w:right w:val="single" w:sz="4" w:space="0" w:color="auto"/>
            </w:tcBorders>
            <w:hideMark/>
          </w:tcPr>
          <w:p w14:paraId="6DDF9664" w14:textId="77777777" w:rsidR="00C748F5" w:rsidRPr="00337DB0" w:rsidRDefault="00C748F5" w:rsidP="00C748F5">
            <w:pPr>
              <w:rPr>
                <w:sz w:val="24"/>
              </w:rPr>
            </w:pPr>
            <w:r w:rsidRPr="00337DB0">
              <w:rPr>
                <w:sz w:val="24"/>
              </w:rPr>
              <w:t>The user's profile information will be updated in the system.</w:t>
            </w:r>
          </w:p>
          <w:p w14:paraId="359964E1" w14:textId="77777777" w:rsidR="00C748F5" w:rsidRPr="00337DB0" w:rsidRDefault="00C748F5" w:rsidP="00C748F5">
            <w:pPr>
              <w:rPr>
                <w:sz w:val="24"/>
              </w:rPr>
            </w:pPr>
            <w:r w:rsidRPr="00337DB0">
              <w:rPr>
                <w:sz w:val="24"/>
              </w:rPr>
              <w:t>If the update is successful, the system will display a confirmation message to the user.</w:t>
            </w:r>
          </w:p>
          <w:p w14:paraId="58BFCA9A" w14:textId="77777777" w:rsidR="00C748F5" w:rsidRPr="00337DB0" w:rsidRDefault="00C748F5" w:rsidP="00C748F5">
            <w:pPr>
              <w:rPr>
                <w:sz w:val="24"/>
              </w:rPr>
            </w:pPr>
          </w:p>
        </w:tc>
      </w:tr>
    </w:tbl>
    <w:p w14:paraId="3BA7D449" w14:textId="77777777" w:rsidR="00C748F5" w:rsidRPr="00337DB0" w:rsidRDefault="00C748F5" w:rsidP="00C748F5"/>
    <w:p w14:paraId="3087D507" w14:textId="77777777" w:rsidR="00C748F5" w:rsidRPr="00337DB0" w:rsidRDefault="00C748F5" w:rsidP="00C748F5"/>
    <w:p w14:paraId="66044595" w14:textId="77777777" w:rsidR="00C748F5" w:rsidRPr="00337DB0" w:rsidRDefault="00C748F5" w:rsidP="00C748F5"/>
    <w:p w14:paraId="4CEE4F60" w14:textId="77777777" w:rsidR="00C748F5" w:rsidRPr="00337DB0" w:rsidRDefault="00C748F5" w:rsidP="00C748F5"/>
    <w:p w14:paraId="6D680571" w14:textId="77777777" w:rsidR="00C748F5" w:rsidRPr="00337DB0" w:rsidRDefault="00C748F5" w:rsidP="00C748F5"/>
    <w:p w14:paraId="407546BE" w14:textId="77777777" w:rsidR="00C748F5" w:rsidRPr="00337DB0" w:rsidRDefault="00C748F5" w:rsidP="00C748F5">
      <w:pPr>
        <w:ind w:firstLine="720"/>
      </w:pPr>
    </w:p>
    <w:tbl>
      <w:tblPr>
        <w:tblStyle w:val="TableGrid"/>
        <w:tblpPr w:leftFromText="180" w:rightFromText="180" w:vertAnchor="page" w:horzAnchor="margin" w:tblpY="10032"/>
        <w:tblW w:w="9795" w:type="dxa"/>
        <w:tblLook w:val="04A0" w:firstRow="1" w:lastRow="0" w:firstColumn="1" w:lastColumn="0" w:noHBand="0" w:noVBand="1"/>
      </w:tblPr>
      <w:tblGrid>
        <w:gridCol w:w="2065"/>
        <w:gridCol w:w="7730"/>
      </w:tblGrid>
      <w:tr w:rsidR="00C748F5" w:rsidRPr="00337DB0" w14:paraId="62EA4FE2"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252526B7" w14:textId="77777777" w:rsidR="00C748F5" w:rsidRDefault="00C748F5" w:rsidP="00C748F5">
            <w:r>
              <w:rPr>
                <w:b/>
                <w:bCs/>
              </w:rPr>
              <w:t>Operation</w:t>
            </w:r>
            <w:r>
              <w:t xml:space="preserve"> </w:t>
            </w:r>
          </w:p>
        </w:tc>
        <w:tc>
          <w:tcPr>
            <w:tcW w:w="7730" w:type="dxa"/>
            <w:tcBorders>
              <w:top w:val="single" w:sz="4" w:space="0" w:color="auto"/>
              <w:left w:val="single" w:sz="4" w:space="0" w:color="auto"/>
              <w:bottom w:val="single" w:sz="4" w:space="0" w:color="auto"/>
              <w:right w:val="single" w:sz="4" w:space="0" w:color="auto"/>
            </w:tcBorders>
            <w:hideMark/>
          </w:tcPr>
          <w:p w14:paraId="1D4B0ACE" w14:textId="77777777" w:rsidR="00C748F5" w:rsidRPr="00337DB0" w:rsidRDefault="00C748F5" w:rsidP="00C748F5">
            <w:pPr>
              <w:rPr>
                <w:b/>
                <w:bCs/>
              </w:rPr>
            </w:pPr>
            <w:r>
              <w:rPr>
                <w:b/>
                <w:bCs/>
              </w:rPr>
              <w:t>Verify applicant</w:t>
            </w:r>
            <w:r>
              <w:t xml:space="preserve"> </w:t>
            </w:r>
          </w:p>
        </w:tc>
      </w:tr>
      <w:tr w:rsidR="00C748F5" w:rsidRPr="00C75933" w14:paraId="59420BC8"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52078324"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Cross-Reference</w:t>
            </w:r>
          </w:p>
        </w:tc>
        <w:tc>
          <w:tcPr>
            <w:tcW w:w="7730" w:type="dxa"/>
            <w:tcBorders>
              <w:top w:val="single" w:sz="4" w:space="0" w:color="auto"/>
              <w:left w:val="single" w:sz="4" w:space="0" w:color="auto"/>
              <w:bottom w:val="single" w:sz="4" w:space="0" w:color="auto"/>
              <w:right w:val="single" w:sz="4" w:space="0" w:color="auto"/>
            </w:tcBorders>
            <w:hideMark/>
          </w:tcPr>
          <w:p w14:paraId="053EE774"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Announce admission</w:t>
            </w:r>
          </w:p>
        </w:tc>
      </w:tr>
      <w:tr w:rsidR="00C748F5" w:rsidRPr="00C75933" w14:paraId="24D38057"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55CACBCD"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Pre-Conditions</w:t>
            </w:r>
          </w:p>
        </w:tc>
        <w:tc>
          <w:tcPr>
            <w:tcW w:w="7730" w:type="dxa"/>
            <w:tcBorders>
              <w:top w:val="single" w:sz="4" w:space="0" w:color="auto"/>
              <w:left w:val="single" w:sz="4" w:space="0" w:color="auto"/>
              <w:bottom w:val="single" w:sz="4" w:space="0" w:color="auto"/>
              <w:right w:val="single" w:sz="4" w:space="0" w:color="auto"/>
            </w:tcBorders>
            <w:hideMark/>
          </w:tcPr>
          <w:p w14:paraId="5FF950A3"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The user must be logged into the system as an authorized employee.</w:t>
            </w:r>
          </w:p>
          <w:p w14:paraId="7A975CE5"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The applicant's personal information and documents must have been submitted and recorded in the system</w:t>
            </w:r>
          </w:p>
          <w:p w14:paraId="1BD3BBAC" w14:textId="77777777" w:rsidR="00C748F5" w:rsidRPr="00C75933" w:rsidRDefault="00C748F5" w:rsidP="00C748F5">
            <w:pPr>
              <w:tabs>
                <w:tab w:val="left" w:pos="3148"/>
              </w:tabs>
              <w:rPr>
                <w:rFonts w:ascii="Times New Roman" w:hAnsi="Times New Roman" w:cs="Times New Roman"/>
                <w:sz w:val="24"/>
              </w:rPr>
            </w:pPr>
            <w:r w:rsidRPr="00C75933">
              <w:rPr>
                <w:rFonts w:ascii="Times New Roman" w:hAnsi="Times New Roman" w:cs="Times New Roman"/>
                <w:sz w:val="24"/>
              </w:rPr>
              <w:tab/>
            </w:r>
          </w:p>
        </w:tc>
      </w:tr>
      <w:tr w:rsidR="00C748F5" w:rsidRPr="00C75933" w14:paraId="7DEE74A8"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60EF4EB0"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Post-Conditions</w:t>
            </w:r>
          </w:p>
        </w:tc>
        <w:tc>
          <w:tcPr>
            <w:tcW w:w="7730" w:type="dxa"/>
            <w:tcBorders>
              <w:top w:val="single" w:sz="4" w:space="0" w:color="auto"/>
              <w:left w:val="single" w:sz="4" w:space="0" w:color="auto"/>
              <w:bottom w:val="single" w:sz="4" w:space="0" w:color="auto"/>
              <w:right w:val="single" w:sz="4" w:space="0" w:color="auto"/>
            </w:tcBorders>
            <w:hideMark/>
          </w:tcPr>
          <w:p w14:paraId="57AAA1E8"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The admission announcement is made and available for public viewing.</w:t>
            </w:r>
          </w:p>
          <w:p w14:paraId="481237AB"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Applicants are notified of their admission status through the system.</w:t>
            </w:r>
          </w:p>
        </w:tc>
      </w:tr>
    </w:tbl>
    <w:p w14:paraId="6E27B612" w14:textId="77777777" w:rsidR="00C748F5" w:rsidRDefault="00C748F5" w:rsidP="00C748F5"/>
    <w:p w14:paraId="060CF1BA" w14:textId="77777777" w:rsidR="00C748F5" w:rsidRPr="00D756A1" w:rsidRDefault="00C748F5" w:rsidP="00D756A1">
      <w:pPr>
        <w:pStyle w:val="doclist"/>
        <w:ind w:left="720"/>
        <w:rPr>
          <w:b/>
          <w:sz w:val="28"/>
          <w:szCs w:val="28"/>
        </w:rPr>
      </w:pPr>
    </w:p>
    <w:tbl>
      <w:tblPr>
        <w:tblStyle w:val="TableGrid"/>
        <w:tblpPr w:leftFromText="180" w:rightFromText="180" w:vertAnchor="page" w:horzAnchor="margin" w:tblpXSpec="center" w:tblpY="1053"/>
        <w:tblW w:w="8900" w:type="dxa"/>
        <w:tblLook w:val="04A0" w:firstRow="1" w:lastRow="0" w:firstColumn="1" w:lastColumn="0" w:noHBand="0" w:noVBand="1"/>
      </w:tblPr>
      <w:tblGrid>
        <w:gridCol w:w="1173"/>
        <w:gridCol w:w="7727"/>
      </w:tblGrid>
      <w:tr w:rsidR="00C748F5" w14:paraId="424BD6E7" w14:textId="77777777" w:rsidTr="00C748F5">
        <w:tc>
          <w:tcPr>
            <w:tcW w:w="1170" w:type="dxa"/>
            <w:tcBorders>
              <w:top w:val="single" w:sz="4" w:space="0" w:color="auto"/>
              <w:left w:val="single" w:sz="4" w:space="0" w:color="auto"/>
              <w:bottom w:val="single" w:sz="4" w:space="0" w:color="auto"/>
              <w:right w:val="single" w:sz="4" w:space="0" w:color="auto"/>
            </w:tcBorders>
            <w:hideMark/>
          </w:tcPr>
          <w:p w14:paraId="7BC44F26" w14:textId="77777777" w:rsidR="00C748F5" w:rsidRDefault="00C748F5" w:rsidP="00C748F5">
            <w:r>
              <w:rPr>
                <w:b/>
                <w:bCs/>
              </w:rPr>
              <w:t>Operation</w:t>
            </w:r>
            <w:r>
              <w:t xml:space="preserve"> </w:t>
            </w:r>
          </w:p>
        </w:tc>
        <w:tc>
          <w:tcPr>
            <w:tcW w:w="7730" w:type="dxa"/>
            <w:tcBorders>
              <w:top w:val="single" w:sz="4" w:space="0" w:color="auto"/>
              <w:left w:val="single" w:sz="4" w:space="0" w:color="auto"/>
              <w:bottom w:val="single" w:sz="4" w:space="0" w:color="auto"/>
              <w:right w:val="single" w:sz="4" w:space="0" w:color="auto"/>
            </w:tcBorders>
            <w:hideMark/>
          </w:tcPr>
          <w:p w14:paraId="351D5B7F" w14:textId="77777777" w:rsidR="00C748F5" w:rsidRPr="00337DB0" w:rsidRDefault="00C748F5" w:rsidP="00C748F5">
            <w:pPr>
              <w:rPr>
                <w:b/>
                <w:bCs/>
              </w:rPr>
            </w:pPr>
            <w:r>
              <w:rPr>
                <w:b/>
                <w:bCs/>
              </w:rPr>
              <w:t>Announce admission</w:t>
            </w:r>
            <w:r>
              <w:t xml:space="preserve"> </w:t>
            </w:r>
          </w:p>
        </w:tc>
      </w:tr>
      <w:tr w:rsidR="00C748F5" w14:paraId="503D39FF" w14:textId="77777777" w:rsidTr="00C748F5">
        <w:tc>
          <w:tcPr>
            <w:tcW w:w="1170" w:type="dxa"/>
            <w:tcBorders>
              <w:top w:val="single" w:sz="4" w:space="0" w:color="auto"/>
              <w:left w:val="single" w:sz="4" w:space="0" w:color="auto"/>
              <w:bottom w:val="single" w:sz="4" w:space="0" w:color="auto"/>
              <w:right w:val="single" w:sz="4" w:space="0" w:color="auto"/>
            </w:tcBorders>
            <w:hideMark/>
          </w:tcPr>
          <w:p w14:paraId="7280257F" w14:textId="77777777" w:rsidR="00C748F5" w:rsidRDefault="00C748F5" w:rsidP="00C748F5">
            <w:r>
              <w:t>Cross-Reference</w:t>
            </w:r>
          </w:p>
        </w:tc>
        <w:tc>
          <w:tcPr>
            <w:tcW w:w="7730" w:type="dxa"/>
            <w:tcBorders>
              <w:top w:val="single" w:sz="4" w:space="0" w:color="auto"/>
              <w:left w:val="single" w:sz="4" w:space="0" w:color="auto"/>
              <w:bottom w:val="single" w:sz="4" w:space="0" w:color="auto"/>
              <w:right w:val="single" w:sz="4" w:space="0" w:color="auto"/>
            </w:tcBorders>
            <w:hideMark/>
          </w:tcPr>
          <w:p w14:paraId="392B6136" w14:textId="77777777" w:rsidR="00C748F5" w:rsidRDefault="00C748F5" w:rsidP="00C748F5">
            <w:r>
              <w:t>Announce admission</w:t>
            </w:r>
          </w:p>
        </w:tc>
      </w:tr>
      <w:tr w:rsidR="00C748F5" w:rsidRPr="00337DB0" w14:paraId="20D31955" w14:textId="77777777" w:rsidTr="00C748F5">
        <w:tc>
          <w:tcPr>
            <w:tcW w:w="1170" w:type="dxa"/>
            <w:tcBorders>
              <w:top w:val="single" w:sz="4" w:space="0" w:color="auto"/>
              <w:left w:val="single" w:sz="4" w:space="0" w:color="auto"/>
              <w:bottom w:val="single" w:sz="4" w:space="0" w:color="auto"/>
              <w:right w:val="single" w:sz="4" w:space="0" w:color="auto"/>
            </w:tcBorders>
            <w:hideMark/>
          </w:tcPr>
          <w:p w14:paraId="57E6BC42" w14:textId="77777777" w:rsidR="00C748F5" w:rsidRDefault="00C748F5" w:rsidP="00C748F5">
            <w:r>
              <w:t>Pre-Conditions</w:t>
            </w:r>
          </w:p>
        </w:tc>
        <w:tc>
          <w:tcPr>
            <w:tcW w:w="7730" w:type="dxa"/>
            <w:tcBorders>
              <w:top w:val="single" w:sz="4" w:space="0" w:color="auto"/>
              <w:left w:val="single" w:sz="4" w:space="0" w:color="auto"/>
              <w:bottom w:val="single" w:sz="4" w:space="0" w:color="auto"/>
              <w:right w:val="single" w:sz="4" w:space="0" w:color="auto"/>
            </w:tcBorders>
            <w:hideMark/>
          </w:tcPr>
          <w:p w14:paraId="49D11AE6" w14:textId="77777777" w:rsidR="00C748F5" w:rsidRPr="00337DB0" w:rsidRDefault="00C748F5" w:rsidP="00C748F5">
            <w:pPr>
              <w:rPr>
                <w:rFonts w:ascii="Times New Roman" w:hAnsi="Times New Roman" w:cs="Times New Roman"/>
                <w:sz w:val="24"/>
              </w:rPr>
            </w:pPr>
            <w:r w:rsidRPr="00337DB0">
              <w:rPr>
                <w:rFonts w:ascii="Times New Roman" w:hAnsi="Times New Roman" w:cs="Times New Roman"/>
                <w:sz w:val="24"/>
              </w:rPr>
              <w:t>The admin is logged into the system.</w:t>
            </w:r>
          </w:p>
          <w:p w14:paraId="7601CB1C" w14:textId="77777777" w:rsidR="00C748F5" w:rsidRPr="00337DB0" w:rsidRDefault="00C748F5" w:rsidP="00C748F5">
            <w:pPr>
              <w:rPr>
                <w:rFonts w:ascii="Times New Roman" w:hAnsi="Times New Roman" w:cs="Times New Roman"/>
                <w:sz w:val="24"/>
              </w:rPr>
            </w:pPr>
            <w:r w:rsidRPr="00337DB0">
              <w:rPr>
                <w:rFonts w:ascii="Times New Roman" w:hAnsi="Times New Roman" w:cs="Times New Roman"/>
                <w:sz w:val="24"/>
              </w:rPr>
              <w:t>The admission list is finalized and ready to be announced.</w:t>
            </w:r>
          </w:p>
          <w:p w14:paraId="3DD9DE0B" w14:textId="77777777" w:rsidR="00C748F5" w:rsidRPr="00337DB0" w:rsidRDefault="00C748F5" w:rsidP="00C748F5">
            <w:pPr>
              <w:rPr>
                <w:rFonts w:ascii="Times New Roman" w:hAnsi="Times New Roman" w:cs="Times New Roman"/>
                <w:sz w:val="24"/>
              </w:rPr>
            </w:pPr>
            <w:r w:rsidRPr="00337DB0">
              <w:rPr>
                <w:rFonts w:ascii="Times New Roman" w:hAnsi="Times New Roman" w:cs="Times New Roman"/>
                <w:sz w:val="24"/>
              </w:rPr>
              <w:t>The announcement date and time are set.</w:t>
            </w:r>
          </w:p>
          <w:p w14:paraId="6A2822FC" w14:textId="77777777" w:rsidR="00C748F5" w:rsidRPr="00337DB0" w:rsidRDefault="00C748F5" w:rsidP="00C748F5">
            <w:pPr>
              <w:tabs>
                <w:tab w:val="left" w:pos="2355"/>
              </w:tabs>
              <w:rPr>
                <w:rFonts w:ascii="Times New Roman" w:hAnsi="Times New Roman" w:cs="Times New Roman"/>
                <w:sz w:val="24"/>
              </w:rPr>
            </w:pPr>
            <w:r>
              <w:rPr>
                <w:rFonts w:ascii="Times New Roman" w:hAnsi="Times New Roman" w:cs="Times New Roman"/>
                <w:sz w:val="24"/>
              </w:rPr>
              <w:tab/>
            </w:r>
          </w:p>
        </w:tc>
      </w:tr>
      <w:tr w:rsidR="00C748F5" w:rsidRPr="00337DB0" w14:paraId="6E9635AD" w14:textId="77777777" w:rsidTr="00C748F5">
        <w:tc>
          <w:tcPr>
            <w:tcW w:w="1170" w:type="dxa"/>
            <w:tcBorders>
              <w:top w:val="single" w:sz="4" w:space="0" w:color="auto"/>
              <w:left w:val="single" w:sz="4" w:space="0" w:color="auto"/>
              <w:bottom w:val="single" w:sz="4" w:space="0" w:color="auto"/>
              <w:right w:val="single" w:sz="4" w:space="0" w:color="auto"/>
            </w:tcBorders>
            <w:hideMark/>
          </w:tcPr>
          <w:p w14:paraId="5D7F880D" w14:textId="77777777" w:rsidR="00C748F5" w:rsidRDefault="00C748F5" w:rsidP="00C748F5">
            <w:r>
              <w:t>Post-Conditions</w:t>
            </w:r>
          </w:p>
        </w:tc>
        <w:tc>
          <w:tcPr>
            <w:tcW w:w="7730" w:type="dxa"/>
            <w:tcBorders>
              <w:top w:val="single" w:sz="4" w:space="0" w:color="auto"/>
              <w:left w:val="single" w:sz="4" w:space="0" w:color="auto"/>
              <w:bottom w:val="single" w:sz="4" w:space="0" w:color="auto"/>
              <w:right w:val="single" w:sz="4" w:space="0" w:color="auto"/>
            </w:tcBorders>
            <w:hideMark/>
          </w:tcPr>
          <w:p w14:paraId="00934114" w14:textId="77777777" w:rsidR="00C748F5" w:rsidRPr="00337DB0" w:rsidRDefault="00C748F5" w:rsidP="00C748F5">
            <w:pPr>
              <w:rPr>
                <w:rFonts w:ascii="Times New Roman" w:hAnsi="Times New Roman" w:cs="Times New Roman"/>
                <w:sz w:val="24"/>
              </w:rPr>
            </w:pPr>
            <w:r w:rsidRPr="00337DB0">
              <w:rPr>
                <w:rFonts w:ascii="Times New Roman" w:hAnsi="Times New Roman" w:cs="Times New Roman"/>
                <w:sz w:val="24"/>
              </w:rPr>
              <w:t>The admission announcement is made and available for public viewing.</w:t>
            </w:r>
          </w:p>
          <w:p w14:paraId="2C345463" w14:textId="77777777" w:rsidR="00C748F5" w:rsidRPr="00337DB0" w:rsidRDefault="00C748F5" w:rsidP="00C748F5">
            <w:pPr>
              <w:rPr>
                <w:rFonts w:ascii="Times New Roman" w:hAnsi="Times New Roman" w:cs="Times New Roman"/>
                <w:sz w:val="24"/>
              </w:rPr>
            </w:pPr>
            <w:r w:rsidRPr="00337DB0">
              <w:rPr>
                <w:rFonts w:ascii="Times New Roman" w:hAnsi="Times New Roman" w:cs="Times New Roman"/>
                <w:sz w:val="24"/>
              </w:rPr>
              <w:t>Applicants are notified of their admission status through the system.</w:t>
            </w:r>
          </w:p>
        </w:tc>
      </w:tr>
    </w:tbl>
    <w:p w14:paraId="3F96D5D1" w14:textId="77777777" w:rsidR="00D756A1" w:rsidRPr="0080708E" w:rsidRDefault="00D756A1" w:rsidP="0089042E">
      <w:pPr>
        <w:pStyle w:val="doclist"/>
        <w:rPr>
          <w:b/>
          <w:color w:val="000000" w:themeColor="text1"/>
          <w:sz w:val="28"/>
          <w:szCs w:val="28"/>
        </w:rPr>
      </w:pPr>
    </w:p>
    <w:p w14:paraId="189593F6" w14:textId="77777777" w:rsidR="0089042E" w:rsidRPr="0089042E" w:rsidRDefault="0089042E" w:rsidP="0089042E"/>
    <w:tbl>
      <w:tblPr>
        <w:tblStyle w:val="TableGrid"/>
        <w:tblpPr w:leftFromText="180" w:rightFromText="180" w:vertAnchor="page" w:horzAnchor="margin" w:tblpXSpec="right" w:tblpY="1376"/>
        <w:tblW w:w="9795" w:type="dxa"/>
        <w:tblLook w:val="04A0" w:firstRow="1" w:lastRow="0" w:firstColumn="1" w:lastColumn="0" w:noHBand="0" w:noVBand="1"/>
      </w:tblPr>
      <w:tblGrid>
        <w:gridCol w:w="2065"/>
        <w:gridCol w:w="7730"/>
      </w:tblGrid>
      <w:tr w:rsidR="00C748F5" w14:paraId="65A59B46"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6AD54DD3" w14:textId="77777777" w:rsidR="00C748F5" w:rsidRDefault="00C748F5" w:rsidP="00C748F5">
            <w:r>
              <w:rPr>
                <w:b/>
                <w:bCs/>
              </w:rPr>
              <w:t>Operation</w:t>
            </w:r>
            <w:r>
              <w:t xml:space="preserve"> </w:t>
            </w:r>
          </w:p>
        </w:tc>
        <w:tc>
          <w:tcPr>
            <w:tcW w:w="7730" w:type="dxa"/>
            <w:tcBorders>
              <w:top w:val="single" w:sz="4" w:space="0" w:color="auto"/>
              <w:left w:val="single" w:sz="4" w:space="0" w:color="auto"/>
              <w:bottom w:val="single" w:sz="4" w:space="0" w:color="auto"/>
              <w:right w:val="single" w:sz="4" w:space="0" w:color="auto"/>
            </w:tcBorders>
            <w:hideMark/>
          </w:tcPr>
          <w:p w14:paraId="14178713" w14:textId="77777777" w:rsidR="00C748F5" w:rsidRPr="00337DB0" w:rsidRDefault="00C748F5" w:rsidP="00C748F5">
            <w:pPr>
              <w:rPr>
                <w:b/>
                <w:bCs/>
              </w:rPr>
            </w:pPr>
            <w:r>
              <w:rPr>
                <w:b/>
                <w:bCs/>
              </w:rPr>
              <w:t>Set fee structure</w:t>
            </w:r>
          </w:p>
        </w:tc>
      </w:tr>
      <w:tr w:rsidR="00C748F5" w14:paraId="2D20430A"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1D42AF30" w14:textId="77777777" w:rsidR="00C748F5" w:rsidRDefault="00C748F5" w:rsidP="00C748F5">
            <w:r>
              <w:t>Cross-Reference</w:t>
            </w:r>
          </w:p>
        </w:tc>
        <w:tc>
          <w:tcPr>
            <w:tcW w:w="7730" w:type="dxa"/>
            <w:tcBorders>
              <w:top w:val="single" w:sz="4" w:space="0" w:color="auto"/>
              <w:left w:val="single" w:sz="4" w:space="0" w:color="auto"/>
              <w:bottom w:val="single" w:sz="4" w:space="0" w:color="auto"/>
              <w:right w:val="single" w:sz="4" w:space="0" w:color="auto"/>
            </w:tcBorders>
            <w:hideMark/>
          </w:tcPr>
          <w:p w14:paraId="2247875A" w14:textId="77777777" w:rsidR="00C748F5" w:rsidRDefault="00C748F5" w:rsidP="00C748F5">
            <w:r>
              <w:t>Set fee structure</w:t>
            </w:r>
          </w:p>
        </w:tc>
      </w:tr>
      <w:tr w:rsidR="00C748F5" w:rsidRPr="00337DB0" w14:paraId="0D6B5FC4"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49B8AB14" w14:textId="77777777" w:rsidR="00C748F5" w:rsidRDefault="00C748F5" w:rsidP="00C748F5">
            <w:r>
              <w:t>Pre-Conditions</w:t>
            </w:r>
          </w:p>
        </w:tc>
        <w:tc>
          <w:tcPr>
            <w:tcW w:w="7730" w:type="dxa"/>
            <w:tcBorders>
              <w:top w:val="single" w:sz="4" w:space="0" w:color="auto"/>
              <w:left w:val="single" w:sz="4" w:space="0" w:color="auto"/>
              <w:bottom w:val="single" w:sz="4" w:space="0" w:color="auto"/>
              <w:right w:val="single" w:sz="4" w:space="0" w:color="auto"/>
            </w:tcBorders>
            <w:hideMark/>
          </w:tcPr>
          <w:p w14:paraId="4C87ECF1" w14:textId="77777777" w:rsidR="00C748F5" w:rsidRPr="00C75933" w:rsidRDefault="00C748F5" w:rsidP="00C748F5">
            <w:pPr>
              <w:rPr>
                <w:rFonts w:ascii="Times New Roman" w:hAnsi="Times New Roman" w:cs="Times New Roman"/>
                <w:sz w:val="24"/>
              </w:rPr>
            </w:pPr>
            <w:r>
              <w:rPr>
                <w:rFonts w:ascii="Times New Roman" w:hAnsi="Times New Roman" w:cs="Times New Roman"/>
                <w:sz w:val="24"/>
              </w:rPr>
              <w:t>The admin</w:t>
            </w:r>
            <w:r w:rsidRPr="00C75933">
              <w:rPr>
                <w:rFonts w:ascii="Times New Roman" w:hAnsi="Times New Roman" w:cs="Times New Roman"/>
                <w:sz w:val="24"/>
              </w:rPr>
              <w:t xml:space="preserve"> has administrative privileges.</w:t>
            </w:r>
          </w:p>
          <w:p w14:paraId="1599A8C1" w14:textId="77777777" w:rsidR="00C748F5" w:rsidRPr="00C75933" w:rsidRDefault="00C748F5" w:rsidP="00C748F5">
            <w:pPr>
              <w:rPr>
                <w:rFonts w:ascii="Times New Roman" w:hAnsi="Times New Roman" w:cs="Times New Roman"/>
                <w:sz w:val="24"/>
              </w:rPr>
            </w:pPr>
            <w:r>
              <w:rPr>
                <w:rFonts w:ascii="Times New Roman" w:hAnsi="Times New Roman" w:cs="Times New Roman"/>
                <w:sz w:val="24"/>
              </w:rPr>
              <w:t>The admin</w:t>
            </w:r>
            <w:r w:rsidRPr="00C75933">
              <w:rPr>
                <w:rFonts w:ascii="Times New Roman" w:hAnsi="Times New Roman" w:cs="Times New Roman"/>
                <w:sz w:val="24"/>
              </w:rPr>
              <w:t xml:space="preserve"> is authorized to set the fee structure.</w:t>
            </w:r>
          </w:p>
          <w:p w14:paraId="42EBA75D"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The system is in a state where the fee structure can be modified.</w:t>
            </w:r>
          </w:p>
          <w:p w14:paraId="65807DEA" w14:textId="77777777" w:rsidR="00C748F5" w:rsidRPr="00C75933" w:rsidRDefault="00C748F5" w:rsidP="00C748F5">
            <w:pPr>
              <w:rPr>
                <w:rFonts w:ascii="Times New Roman" w:hAnsi="Times New Roman" w:cs="Times New Roman"/>
                <w:sz w:val="24"/>
              </w:rPr>
            </w:pPr>
          </w:p>
        </w:tc>
      </w:tr>
      <w:tr w:rsidR="00C748F5" w:rsidRPr="00337DB0" w14:paraId="1D0EE100" w14:textId="77777777" w:rsidTr="00C748F5">
        <w:tc>
          <w:tcPr>
            <w:tcW w:w="2065" w:type="dxa"/>
            <w:tcBorders>
              <w:top w:val="single" w:sz="4" w:space="0" w:color="auto"/>
              <w:left w:val="single" w:sz="4" w:space="0" w:color="auto"/>
              <w:bottom w:val="single" w:sz="4" w:space="0" w:color="auto"/>
              <w:right w:val="single" w:sz="4" w:space="0" w:color="auto"/>
            </w:tcBorders>
            <w:hideMark/>
          </w:tcPr>
          <w:p w14:paraId="6B4588F0" w14:textId="77777777" w:rsidR="00C748F5" w:rsidRDefault="00C748F5" w:rsidP="00C748F5">
            <w:r>
              <w:t>Post-Conditions</w:t>
            </w:r>
          </w:p>
        </w:tc>
        <w:tc>
          <w:tcPr>
            <w:tcW w:w="7730" w:type="dxa"/>
            <w:tcBorders>
              <w:top w:val="single" w:sz="4" w:space="0" w:color="auto"/>
              <w:left w:val="single" w:sz="4" w:space="0" w:color="auto"/>
              <w:bottom w:val="single" w:sz="4" w:space="0" w:color="auto"/>
              <w:right w:val="single" w:sz="4" w:space="0" w:color="auto"/>
            </w:tcBorders>
            <w:hideMark/>
          </w:tcPr>
          <w:p w14:paraId="65A35BDE"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The new fee structure is saved in the system.</w:t>
            </w:r>
          </w:p>
          <w:p w14:paraId="47083714"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Any existing student records are updated with the new fee structure.</w:t>
            </w:r>
          </w:p>
          <w:p w14:paraId="2135D588" w14:textId="77777777" w:rsidR="00C748F5" w:rsidRPr="00C75933" w:rsidRDefault="00C748F5" w:rsidP="00C748F5">
            <w:pPr>
              <w:rPr>
                <w:rFonts w:ascii="Times New Roman" w:hAnsi="Times New Roman" w:cs="Times New Roman"/>
                <w:sz w:val="24"/>
              </w:rPr>
            </w:pPr>
            <w:r w:rsidRPr="00C75933">
              <w:rPr>
                <w:rFonts w:ascii="Times New Roman" w:hAnsi="Times New Roman" w:cs="Times New Roman"/>
                <w:sz w:val="24"/>
              </w:rPr>
              <w:t>The system generates a confirmation message indicating that the fee structure has been updated.</w:t>
            </w:r>
          </w:p>
          <w:p w14:paraId="294D7F06" w14:textId="77777777" w:rsidR="00C748F5" w:rsidRPr="00C75933" w:rsidRDefault="00C748F5" w:rsidP="00C748F5">
            <w:pPr>
              <w:rPr>
                <w:rFonts w:ascii="Times New Roman" w:hAnsi="Times New Roman" w:cs="Times New Roman"/>
                <w:sz w:val="24"/>
              </w:rPr>
            </w:pPr>
          </w:p>
        </w:tc>
      </w:tr>
    </w:tbl>
    <w:p w14:paraId="3D5A0076" w14:textId="77777777" w:rsidR="0089042E" w:rsidRPr="000E7388" w:rsidRDefault="0089042E" w:rsidP="003006C3">
      <w:pPr>
        <w:pStyle w:val="doclist"/>
      </w:pPr>
    </w:p>
    <w:sectPr w:rsidR="0089042E" w:rsidRPr="000E7388"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C6EF89" w14:textId="77777777" w:rsidR="00770744" w:rsidRDefault="00770744" w:rsidP="00B86F4D">
      <w:pPr>
        <w:spacing w:after="0" w:line="240" w:lineRule="auto"/>
      </w:pPr>
      <w:r>
        <w:separator/>
      </w:r>
    </w:p>
  </w:endnote>
  <w:endnote w:type="continuationSeparator" w:id="0">
    <w:p w14:paraId="5F547F23" w14:textId="77777777" w:rsidR="00770744" w:rsidRDefault="00770744"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F5C57" w14:textId="77777777" w:rsidR="00770744" w:rsidRDefault="00770744" w:rsidP="00B86F4D">
      <w:pPr>
        <w:spacing w:after="0" w:line="240" w:lineRule="auto"/>
      </w:pPr>
      <w:r>
        <w:separator/>
      </w:r>
    </w:p>
  </w:footnote>
  <w:footnote w:type="continuationSeparator" w:id="0">
    <w:p w14:paraId="04F48B9B" w14:textId="77777777" w:rsidR="00770744" w:rsidRDefault="00770744"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6941"/>
    <w:multiLevelType w:val="multilevel"/>
    <w:tmpl w:val="5F28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C2AE2"/>
    <w:multiLevelType w:val="multilevel"/>
    <w:tmpl w:val="90FC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C4C70"/>
    <w:multiLevelType w:val="hybridMultilevel"/>
    <w:tmpl w:val="4F9A3B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33940"/>
    <w:multiLevelType w:val="multilevel"/>
    <w:tmpl w:val="FD7C1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E43658"/>
    <w:multiLevelType w:val="multilevel"/>
    <w:tmpl w:val="2BBA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3A7EF8"/>
    <w:multiLevelType w:val="multilevel"/>
    <w:tmpl w:val="AC32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9E2A88"/>
    <w:multiLevelType w:val="multilevel"/>
    <w:tmpl w:val="C8F2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8833F2"/>
    <w:multiLevelType w:val="multilevel"/>
    <w:tmpl w:val="224C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6E31C2"/>
    <w:multiLevelType w:val="multilevel"/>
    <w:tmpl w:val="4DB8F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321BD5"/>
    <w:multiLevelType w:val="multilevel"/>
    <w:tmpl w:val="BDC0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6E31E2"/>
    <w:multiLevelType w:val="multilevel"/>
    <w:tmpl w:val="BBF8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C06352"/>
    <w:multiLevelType w:val="hybridMultilevel"/>
    <w:tmpl w:val="0C36F3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11748DD"/>
    <w:multiLevelType w:val="multilevel"/>
    <w:tmpl w:val="00D8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337401"/>
    <w:multiLevelType w:val="multilevel"/>
    <w:tmpl w:val="3AE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C86A54"/>
    <w:multiLevelType w:val="hybridMultilevel"/>
    <w:tmpl w:val="B568F6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AA5A99"/>
    <w:multiLevelType w:val="multilevel"/>
    <w:tmpl w:val="E976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9E45F9"/>
    <w:multiLevelType w:val="multilevel"/>
    <w:tmpl w:val="669E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7FF44C1"/>
    <w:multiLevelType w:val="multilevel"/>
    <w:tmpl w:val="A7B8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E42110"/>
    <w:multiLevelType w:val="multilevel"/>
    <w:tmpl w:val="432A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D51D53"/>
    <w:multiLevelType w:val="multilevel"/>
    <w:tmpl w:val="52F6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D5B5C3A"/>
    <w:multiLevelType w:val="hybridMultilevel"/>
    <w:tmpl w:val="D10C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DF730EC"/>
    <w:multiLevelType w:val="multilevel"/>
    <w:tmpl w:val="11F2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E6D7DD3"/>
    <w:multiLevelType w:val="multilevel"/>
    <w:tmpl w:val="C382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110E61"/>
    <w:multiLevelType w:val="multilevel"/>
    <w:tmpl w:val="818A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F4B38BC"/>
    <w:multiLevelType w:val="multilevel"/>
    <w:tmpl w:val="9624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125F5D"/>
    <w:multiLevelType w:val="multilevel"/>
    <w:tmpl w:val="9716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19C07DD"/>
    <w:multiLevelType w:val="multilevel"/>
    <w:tmpl w:val="B68E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1CE10EB"/>
    <w:multiLevelType w:val="multilevel"/>
    <w:tmpl w:val="9644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1E17161"/>
    <w:multiLevelType w:val="multilevel"/>
    <w:tmpl w:val="C56E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3397A44"/>
    <w:multiLevelType w:val="multilevel"/>
    <w:tmpl w:val="B32A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4A86BFB"/>
    <w:multiLevelType w:val="multilevel"/>
    <w:tmpl w:val="B8B0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5E4534C"/>
    <w:multiLevelType w:val="multilevel"/>
    <w:tmpl w:val="BB38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63D2EDB"/>
    <w:multiLevelType w:val="multilevel"/>
    <w:tmpl w:val="66AC3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76D3069"/>
    <w:multiLevelType w:val="multilevel"/>
    <w:tmpl w:val="DE4CC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B40DEE"/>
    <w:multiLevelType w:val="multilevel"/>
    <w:tmpl w:val="2C949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A0709CF"/>
    <w:multiLevelType w:val="multilevel"/>
    <w:tmpl w:val="11C4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A4976F9"/>
    <w:multiLevelType w:val="multilevel"/>
    <w:tmpl w:val="F6804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A5F2AB3"/>
    <w:multiLevelType w:val="multilevel"/>
    <w:tmpl w:val="A340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D4039E7"/>
    <w:multiLevelType w:val="multilevel"/>
    <w:tmpl w:val="055C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F254E7B"/>
    <w:multiLevelType w:val="multilevel"/>
    <w:tmpl w:val="1700C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16B10B0"/>
    <w:multiLevelType w:val="hybridMultilevel"/>
    <w:tmpl w:val="E21CEA5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31972BE0"/>
    <w:multiLevelType w:val="multilevel"/>
    <w:tmpl w:val="B4E0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50825C3"/>
    <w:multiLevelType w:val="hybridMultilevel"/>
    <w:tmpl w:val="D2BAE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E063B6"/>
    <w:multiLevelType w:val="multilevel"/>
    <w:tmpl w:val="F708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7142B5E"/>
    <w:multiLevelType w:val="multilevel"/>
    <w:tmpl w:val="F178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72C4365"/>
    <w:multiLevelType w:val="hybridMultilevel"/>
    <w:tmpl w:val="719CDD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90C31C4"/>
    <w:multiLevelType w:val="hybridMultilevel"/>
    <w:tmpl w:val="D5D6F4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39A40CC8"/>
    <w:multiLevelType w:val="multilevel"/>
    <w:tmpl w:val="0ECCE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9F24130"/>
    <w:multiLevelType w:val="multilevel"/>
    <w:tmpl w:val="20DC1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A39560E"/>
    <w:multiLevelType w:val="multilevel"/>
    <w:tmpl w:val="1BD0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A6D1DCB"/>
    <w:multiLevelType w:val="multilevel"/>
    <w:tmpl w:val="78F6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A743962"/>
    <w:multiLevelType w:val="multilevel"/>
    <w:tmpl w:val="54A4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EA9103C"/>
    <w:multiLevelType w:val="multilevel"/>
    <w:tmpl w:val="E418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FC8128F"/>
    <w:multiLevelType w:val="hybridMultilevel"/>
    <w:tmpl w:val="582AD0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11B75BE"/>
    <w:multiLevelType w:val="multilevel"/>
    <w:tmpl w:val="7664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1CE50E2"/>
    <w:multiLevelType w:val="multilevel"/>
    <w:tmpl w:val="488A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24811D5"/>
    <w:multiLevelType w:val="multilevel"/>
    <w:tmpl w:val="A002F3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2EB6C28"/>
    <w:multiLevelType w:val="multilevel"/>
    <w:tmpl w:val="F756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3986FB3"/>
    <w:multiLevelType w:val="multilevel"/>
    <w:tmpl w:val="D44E4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4E12836"/>
    <w:multiLevelType w:val="multilevel"/>
    <w:tmpl w:val="BDB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6347DC0"/>
    <w:multiLevelType w:val="multilevel"/>
    <w:tmpl w:val="256A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6B433AC"/>
    <w:multiLevelType w:val="multilevel"/>
    <w:tmpl w:val="05E6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72D491A"/>
    <w:multiLevelType w:val="multilevel"/>
    <w:tmpl w:val="4834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7EE3C87"/>
    <w:multiLevelType w:val="multilevel"/>
    <w:tmpl w:val="7556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9700BAD"/>
    <w:multiLevelType w:val="multilevel"/>
    <w:tmpl w:val="33C0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9EB746E"/>
    <w:multiLevelType w:val="multilevel"/>
    <w:tmpl w:val="1902E896"/>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BA1289F"/>
    <w:multiLevelType w:val="multilevel"/>
    <w:tmpl w:val="509E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D545A86"/>
    <w:multiLevelType w:val="hybridMultilevel"/>
    <w:tmpl w:val="3A648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15:restartNumberingAfterBreak="0">
    <w:nsid w:val="52C21E61"/>
    <w:multiLevelType w:val="multilevel"/>
    <w:tmpl w:val="2A3C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2DC1377"/>
    <w:multiLevelType w:val="multilevel"/>
    <w:tmpl w:val="C64E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81F5CAC"/>
    <w:multiLevelType w:val="multilevel"/>
    <w:tmpl w:val="1E74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0" w15:restartNumberingAfterBreak="0">
    <w:nsid w:val="5A2A34A0"/>
    <w:multiLevelType w:val="multilevel"/>
    <w:tmpl w:val="4B06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AA95E66"/>
    <w:multiLevelType w:val="multilevel"/>
    <w:tmpl w:val="79D4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B830D1F"/>
    <w:multiLevelType w:val="multilevel"/>
    <w:tmpl w:val="0C3E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BBD2013"/>
    <w:multiLevelType w:val="multilevel"/>
    <w:tmpl w:val="52B2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EE07E5E"/>
    <w:multiLevelType w:val="multilevel"/>
    <w:tmpl w:val="59686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FAA4B05"/>
    <w:multiLevelType w:val="multilevel"/>
    <w:tmpl w:val="9EDE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05F7229"/>
    <w:multiLevelType w:val="multilevel"/>
    <w:tmpl w:val="BAC0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3383789"/>
    <w:multiLevelType w:val="multilevel"/>
    <w:tmpl w:val="7A0CA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3F87EB5"/>
    <w:multiLevelType w:val="multilevel"/>
    <w:tmpl w:val="79DA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56807C1"/>
    <w:multiLevelType w:val="multilevel"/>
    <w:tmpl w:val="52AA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7004262"/>
    <w:multiLevelType w:val="multilevel"/>
    <w:tmpl w:val="C4A2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72C4E22"/>
    <w:multiLevelType w:val="multilevel"/>
    <w:tmpl w:val="4EA4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99E1BBC"/>
    <w:multiLevelType w:val="multilevel"/>
    <w:tmpl w:val="6A4A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A545D3A"/>
    <w:multiLevelType w:val="multilevel"/>
    <w:tmpl w:val="A616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AA9259F"/>
    <w:multiLevelType w:val="multilevel"/>
    <w:tmpl w:val="1F56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B6C49BB"/>
    <w:multiLevelType w:val="multilevel"/>
    <w:tmpl w:val="9D30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CC22BC2"/>
    <w:multiLevelType w:val="multilevel"/>
    <w:tmpl w:val="D14C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EA27B18"/>
    <w:multiLevelType w:val="multilevel"/>
    <w:tmpl w:val="2DC2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17972FF"/>
    <w:multiLevelType w:val="multilevel"/>
    <w:tmpl w:val="D6B4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19C2F04"/>
    <w:multiLevelType w:val="hybridMultilevel"/>
    <w:tmpl w:val="F5F413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0" w15:restartNumberingAfterBreak="0">
    <w:nsid w:val="71A75452"/>
    <w:multiLevelType w:val="multilevel"/>
    <w:tmpl w:val="3726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206195D"/>
    <w:multiLevelType w:val="multilevel"/>
    <w:tmpl w:val="6BE0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2E92444"/>
    <w:multiLevelType w:val="multilevel"/>
    <w:tmpl w:val="0D6A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31530B1"/>
    <w:multiLevelType w:val="hybridMultilevel"/>
    <w:tmpl w:val="4F1C4C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4" w15:restartNumberingAfterBreak="0">
    <w:nsid w:val="748A3325"/>
    <w:multiLevelType w:val="multilevel"/>
    <w:tmpl w:val="AEC0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5633521"/>
    <w:multiLevelType w:val="multilevel"/>
    <w:tmpl w:val="F7227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89F4A44"/>
    <w:multiLevelType w:val="multilevel"/>
    <w:tmpl w:val="88802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9F61589"/>
    <w:multiLevelType w:val="multilevel"/>
    <w:tmpl w:val="CD52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A80569C"/>
    <w:multiLevelType w:val="multilevel"/>
    <w:tmpl w:val="B0C4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9"/>
  </w:num>
  <w:num w:numId="2">
    <w:abstractNumId w:val="58"/>
  </w:num>
  <w:num w:numId="3">
    <w:abstractNumId w:val="17"/>
  </w:num>
  <w:num w:numId="4">
    <w:abstractNumId w:val="22"/>
  </w:num>
  <w:num w:numId="5">
    <w:abstractNumId w:val="10"/>
  </w:num>
  <w:num w:numId="6">
    <w:abstractNumId w:val="59"/>
  </w:num>
  <w:num w:numId="7">
    <w:abstractNumId w:val="40"/>
  </w:num>
  <w:num w:numId="8">
    <w:abstractNumId w:val="26"/>
  </w:num>
  <w:num w:numId="9">
    <w:abstractNumId w:val="48"/>
  </w:num>
  <w:num w:numId="10">
    <w:abstractNumId w:val="109"/>
  </w:num>
  <w:num w:numId="11">
    <w:abstractNumId w:val="91"/>
  </w:num>
  <w:num w:numId="12">
    <w:abstractNumId w:val="107"/>
  </w:num>
  <w:num w:numId="13">
    <w:abstractNumId w:val="93"/>
  </w:num>
  <w:num w:numId="14">
    <w:abstractNumId w:val="71"/>
  </w:num>
  <w:num w:numId="15">
    <w:abstractNumId w:val="30"/>
  </w:num>
  <w:num w:numId="16">
    <w:abstractNumId w:val="1"/>
  </w:num>
  <w:num w:numId="17">
    <w:abstractNumId w:val="21"/>
  </w:num>
  <w:num w:numId="18">
    <w:abstractNumId w:val="55"/>
  </w:num>
  <w:num w:numId="19">
    <w:abstractNumId w:val="65"/>
  </w:num>
  <w:num w:numId="20">
    <w:abstractNumId w:val="108"/>
  </w:num>
  <w:num w:numId="21">
    <w:abstractNumId w:val="70"/>
  </w:num>
  <w:num w:numId="22">
    <w:abstractNumId w:val="49"/>
  </w:num>
  <w:num w:numId="23">
    <w:abstractNumId w:val="37"/>
  </w:num>
  <w:num w:numId="24">
    <w:abstractNumId w:val="105"/>
  </w:num>
  <w:num w:numId="25">
    <w:abstractNumId w:val="72"/>
  </w:num>
  <w:num w:numId="26">
    <w:abstractNumId w:val="106"/>
  </w:num>
  <w:num w:numId="27">
    <w:abstractNumId w:val="47"/>
  </w:num>
  <w:num w:numId="28">
    <w:abstractNumId w:val="53"/>
  </w:num>
  <w:num w:numId="29">
    <w:abstractNumId w:val="43"/>
  </w:num>
  <w:num w:numId="30">
    <w:abstractNumId w:val="64"/>
  </w:num>
  <w:num w:numId="31">
    <w:abstractNumId w:val="94"/>
  </w:num>
  <w:num w:numId="32">
    <w:abstractNumId w:val="23"/>
  </w:num>
  <w:num w:numId="33">
    <w:abstractNumId w:val="81"/>
  </w:num>
  <w:num w:numId="34">
    <w:abstractNumId w:val="90"/>
  </w:num>
  <w:num w:numId="35">
    <w:abstractNumId w:val="69"/>
  </w:num>
  <w:num w:numId="36">
    <w:abstractNumId w:val="3"/>
  </w:num>
  <w:num w:numId="37">
    <w:abstractNumId w:val="85"/>
  </w:num>
  <w:num w:numId="38">
    <w:abstractNumId w:val="4"/>
  </w:num>
  <w:num w:numId="39">
    <w:abstractNumId w:val="97"/>
  </w:num>
  <w:num w:numId="40">
    <w:abstractNumId w:val="11"/>
  </w:num>
  <w:num w:numId="41">
    <w:abstractNumId w:val="51"/>
  </w:num>
  <w:num w:numId="42">
    <w:abstractNumId w:val="62"/>
  </w:num>
  <w:num w:numId="43">
    <w:abstractNumId w:val="28"/>
  </w:num>
  <w:num w:numId="44">
    <w:abstractNumId w:val="34"/>
  </w:num>
  <w:num w:numId="45">
    <w:abstractNumId w:val="8"/>
  </w:num>
  <w:num w:numId="46">
    <w:abstractNumId w:val="104"/>
  </w:num>
  <w:num w:numId="47">
    <w:abstractNumId w:val="14"/>
  </w:num>
  <w:num w:numId="48">
    <w:abstractNumId w:val="67"/>
  </w:num>
  <w:num w:numId="49">
    <w:abstractNumId w:val="25"/>
  </w:num>
  <w:num w:numId="50">
    <w:abstractNumId w:val="61"/>
  </w:num>
  <w:num w:numId="51">
    <w:abstractNumId w:val="19"/>
  </w:num>
  <w:num w:numId="52">
    <w:abstractNumId w:val="44"/>
  </w:num>
  <w:num w:numId="53">
    <w:abstractNumId w:val="32"/>
  </w:num>
  <w:num w:numId="54">
    <w:abstractNumId w:val="98"/>
  </w:num>
  <w:num w:numId="55">
    <w:abstractNumId w:val="46"/>
  </w:num>
  <w:num w:numId="56">
    <w:abstractNumId w:val="95"/>
  </w:num>
  <w:num w:numId="57">
    <w:abstractNumId w:val="88"/>
  </w:num>
  <w:num w:numId="58">
    <w:abstractNumId w:val="57"/>
  </w:num>
  <w:num w:numId="59">
    <w:abstractNumId w:val="63"/>
  </w:num>
  <w:num w:numId="60">
    <w:abstractNumId w:val="82"/>
  </w:num>
  <w:num w:numId="61">
    <w:abstractNumId w:val="15"/>
  </w:num>
  <w:num w:numId="62">
    <w:abstractNumId w:val="86"/>
  </w:num>
  <w:num w:numId="63">
    <w:abstractNumId w:val="29"/>
  </w:num>
  <w:num w:numId="64">
    <w:abstractNumId w:val="39"/>
  </w:num>
  <w:num w:numId="65">
    <w:abstractNumId w:val="38"/>
  </w:num>
  <w:num w:numId="66">
    <w:abstractNumId w:val="35"/>
  </w:num>
  <w:num w:numId="67">
    <w:abstractNumId w:val="60"/>
  </w:num>
  <w:num w:numId="68">
    <w:abstractNumId w:val="89"/>
  </w:num>
  <w:num w:numId="69">
    <w:abstractNumId w:val="76"/>
  </w:num>
  <w:num w:numId="70">
    <w:abstractNumId w:val="2"/>
  </w:num>
  <w:num w:numId="71">
    <w:abstractNumId w:val="51"/>
  </w:num>
  <w:num w:numId="72">
    <w:abstractNumId w:val="103"/>
  </w:num>
  <w:num w:numId="73">
    <w:abstractNumId w:val="52"/>
  </w:num>
  <w:num w:numId="74">
    <w:abstractNumId w:val="12"/>
  </w:num>
  <w:num w:numId="75">
    <w:abstractNumId w:val="99"/>
  </w:num>
  <w:num w:numId="76">
    <w:abstractNumId w:val="54"/>
  </w:num>
  <w:num w:numId="77">
    <w:abstractNumId w:val="101"/>
  </w:num>
  <w:num w:numId="78">
    <w:abstractNumId w:val="56"/>
  </w:num>
  <w:num w:numId="79">
    <w:abstractNumId w:val="66"/>
  </w:num>
  <w:num w:numId="80">
    <w:abstractNumId w:val="84"/>
  </w:num>
  <w:num w:numId="81">
    <w:abstractNumId w:val="36"/>
  </w:num>
  <w:num w:numId="82">
    <w:abstractNumId w:val="42"/>
  </w:num>
  <w:num w:numId="83">
    <w:abstractNumId w:val="74"/>
  </w:num>
  <w:num w:numId="84">
    <w:abstractNumId w:val="100"/>
  </w:num>
  <w:num w:numId="85">
    <w:abstractNumId w:val="73"/>
  </w:num>
  <w:num w:numId="86">
    <w:abstractNumId w:val="80"/>
  </w:num>
  <w:num w:numId="87">
    <w:abstractNumId w:val="77"/>
  </w:num>
  <w:num w:numId="88">
    <w:abstractNumId w:val="102"/>
  </w:num>
  <w:num w:numId="89">
    <w:abstractNumId w:val="13"/>
  </w:num>
  <w:num w:numId="90">
    <w:abstractNumId w:val="96"/>
  </w:num>
  <w:num w:numId="91">
    <w:abstractNumId w:val="6"/>
  </w:num>
  <w:num w:numId="92">
    <w:abstractNumId w:val="33"/>
  </w:num>
  <w:num w:numId="93">
    <w:abstractNumId w:val="87"/>
  </w:num>
  <w:num w:numId="94">
    <w:abstractNumId w:val="18"/>
  </w:num>
  <w:num w:numId="95">
    <w:abstractNumId w:val="68"/>
  </w:num>
  <w:num w:numId="96">
    <w:abstractNumId w:val="5"/>
  </w:num>
  <w:num w:numId="97">
    <w:abstractNumId w:val="20"/>
  </w:num>
  <w:num w:numId="98">
    <w:abstractNumId w:val="92"/>
  </w:num>
  <w:num w:numId="99">
    <w:abstractNumId w:val="16"/>
  </w:num>
  <w:num w:numId="100">
    <w:abstractNumId w:val="0"/>
  </w:num>
  <w:num w:numId="101">
    <w:abstractNumId w:val="83"/>
  </w:num>
  <w:num w:numId="102">
    <w:abstractNumId w:val="31"/>
  </w:num>
  <w:num w:numId="103">
    <w:abstractNumId w:val="78"/>
  </w:num>
  <w:num w:numId="104">
    <w:abstractNumId w:val="50"/>
  </w:num>
  <w:num w:numId="105">
    <w:abstractNumId w:val="27"/>
  </w:num>
  <w:num w:numId="106">
    <w:abstractNumId w:val="41"/>
  </w:num>
  <w:num w:numId="107">
    <w:abstractNumId w:val="24"/>
  </w:num>
  <w:num w:numId="108">
    <w:abstractNumId w:val="7"/>
  </w:num>
  <w:num w:numId="109">
    <w:abstractNumId w:val="9"/>
  </w:num>
  <w:num w:numId="110">
    <w:abstractNumId w:val="45"/>
    <w:lvlOverride w:ilvl="0">
      <w:startOverride w:val="1"/>
    </w:lvlOverride>
    <w:lvlOverride w:ilvl="1"/>
    <w:lvlOverride w:ilvl="2"/>
    <w:lvlOverride w:ilvl="3"/>
    <w:lvlOverride w:ilvl="4"/>
    <w:lvlOverride w:ilvl="5"/>
    <w:lvlOverride w:ilvl="6"/>
    <w:lvlOverride w:ilvl="7"/>
    <w:lvlOverride w:ilvl="8"/>
  </w:num>
  <w:num w:numId="111">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LL">
    <w15:presenceInfo w15:providerId="Windows Live" w15:userId="ac6f639e75f4c6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01377"/>
    <w:rsid w:val="00001F2B"/>
    <w:rsid w:val="00036888"/>
    <w:rsid w:val="00040E61"/>
    <w:rsid w:val="00041ED1"/>
    <w:rsid w:val="00045FA0"/>
    <w:rsid w:val="00054B4C"/>
    <w:rsid w:val="00055967"/>
    <w:rsid w:val="0006100C"/>
    <w:rsid w:val="000769E3"/>
    <w:rsid w:val="00080A50"/>
    <w:rsid w:val="000823B3"/>
    <w:rsid w:val="00085669"/>
    <w:rsid w:val="00094C04"/>
    <w:rsid w:val="000A061D"/>
    <w:rsid w:val="000A4A3C"/>
    <w:rsid w:val="000B3DA5"/>
    <w:rsid w:val="000C0097"/>
    <w:rsid w:val="000C5EC4"/>
    <w:rsid w:val="000D1431"/>
    <w:rsid w:val="000E0D44"/>
    <w:rsid w:val="000E7388"/>
    <w:rsid w:val="000F13E1"/>
    <w:rsid w:val="000F43B6"/>
    <w:rsid w:val="0011549C"/>
    <w:rsid w:val="00121F0B"/>
    <w:rsid w:val="00144677"/>
    <w:rsid w:val="00152818"/>
    <w:rsid w:val="001532A9"/>
    <w:rsid w:val="00160D22"/>
    <w:rsid w:val="001639AC"/>
    <w:rsid w:val="00165A69"/>
    <w:rsid w:val="00165AE1"/>
    <w:rsid w:val="001666CF"/>
    <w:rsid w:val="001773AF"/>
    <w:rsid w:val="00187610"/>
    <w:rsid w:val="001D4683"/>
    <w:rsid w:val="001E3E02"/>
    <w:rsid w:val="001E508D"/>
    <w:rsid w:val="00201452"/>
    <w:rsid w:val="00230FE6"/>
    <w:rsid w:val="0023348D"/>
    <w:rsid w:val="00236F78"/>
    <w:rsid w:val="00241032"/>
    <w:rsid w:val="00245888"/>
    <w:rsid w:val="00250591"/>
    <w:rsid w:val="00253B45"/>
    <w:rsid w:val="00267599"/>
    <w:rsid w:val="00271219"/>
    <w:rsid w:val="00275ED7"/>
    <w:rsid w:val="002820A1"/>
    <w:rsid w:val="00292DF3"/>
    <w:rsid w:val="0029430D"/>
    <w:rsid w:val="00296213"/>
    <w:rsid w:val="002B6265"/>
    <w:rsid w:val="002C2ADC"/>
    <w:rsid w:val="002C5C79"/>
    <w:rsid w:val="002D5A71"/>
    <w:rsid w:val="002E1D93"/>
    <w:rsid w:val="002E2E11"/>
    <w:rsid w:val="002E41F2"/>
    <w:rsid w:val="002E7D2F"/>
    <w:rsid w:val="003006C3"/>
    <w:rsid w:val="003026D0"/>
    <w:rsid w:val="00315E31"/>
    <w:rsid w:val="00331226"/>
    <w:rsid w:val="00334A1B"/>
    <w:rsid w:val="00342DEF"/>
    <w:rsid w:val="003436BB"/>
    <w:rsid w:val="003515BB"/>
    <w:rsid w:val="003567E6"/>
    <w:rsid w:val="00357B81"/>
    <w:rsid w:val="0038416B"/>
    <w:rsid w:val="00386307"/>
    <w:rsid w:val="00397BAD"/>
    <w:rsid w:val="003A43B8"/>
    <w:rsid w:val="003B0282"/>
    <w:rsid w:val="003B3B8A"/>
    <w:rsid w:val="003C620F"/>
    <w:rsid w:val="003D43C5"/>
    <w:rsid w:val="003F5558"/>
    <w:rsid w:val="003F58D3"/>
    <w:rsid w:val="00405A58"/>
    <w:rsid w:val="00427A6B"/>
    <w:rsid w:val="00432468"/>
    <w:rsid w:val="00440741"/>
    <w:rsid w:val="00445040"/>
    <w:rsid w:val="0045146D"/>
    <w:rsid w:val="004528A7"/>
    <w:rsid w:val="004675EC"/>
    <w:rsid w:val="004755A3"/>
    <w:rsid w:val="00477316"/>
    <w:rsid w:val="00490F83"/>
    <w:rsid w:val="004A043A"/>
    <w:rsid w:val="004A2089"/>
    <w:rsid w:val="004A2276"/>
    <w:rsid w:val="004B71EF"/>
    <w:rsid w:val="004C2F4E"/>
    <w:rsid w:val="004D1223"/>
    <w:rsid w:val="004D189F"/>
    <w:rsid w:val="004E094B"/>
    <w:rsid w:val="004E1226"/>
    <w:rsid w:val="004E7E4F"/>
    <w:rsid w:val="004F593C"/>
    <w:rsid w:val="005157F2"/>
    <w:rsid w:val="00523F56"/>
    <w:rsid w:val="00540E24"/>
    <w:rsid w:val="00546EE4"/>
    <w:rsid w:val="0055482C"/>
    <w:rsid w:val="00563F4F"/>
    <w:rsid w:val="005720F1"/>
    <w:rsid w:val="00582A2A"/>
    <w:rsid w:val="00582B4B"/>
    <w:rsid w:val="005C1AD1"/>
    <w:rsid w:val="005C4601"/>
    <w:rsid w:val="005D2363"/>
    <w:rsid w:val="005D36BF"/>
    <w:rsid w:val="005E1C2F"/>
    <w:rsid w:val="005E386D"/>
    <w:rsid w:val="005F1EBD"/>
    <w:rsid w:val="005F6BDA"/>
    <w:rsid w:val="00612D7D"/>
    <w:rsid w:val="00625433"/>
    <w:rsid w:val="00627727"/>
    <w:rsid w:val="00636711"/>
    <w:rsid w:val="00642DBE"/>
    <w:rsid w:val="006454C2"/>
    <w:rsid w:val="00653285"/>
    <w:rsid w:val="006627E0"/>
    <w:rsid w:val="00675D95"/>
    <w:rsid w:val="00681BDC"/>
    <w:rsid w:val="00691127"/>
    <w:rsid w:val="006A7B3B"/>
    <w:rsid w:val="006B268F"/>
    <w:rsid w:val="006B7BD3"/>
    <w:rsid w:val="006C7512"/>
    <w:rsid w:val="006D21A1"/>
    <w:rsid w:val="006D739D"/>
    <w:rsid w:val="006D7AB4"/>
    <w:rsid w:val="006F3224"/>
    <w:rsid w:val="00702B55"/>
    <w:rsid w:val="00704DBA"/>
    <w:rsid w:val="007126D1"/>
    <w:rsid w:val="007267F5"/>
    <w:rsid w:val="00746FB2"/>
    <w:rsid w:val="00755C08"/>
    <w:rsid w:val="00763092"/>
    <w:rsid w:val="00765A0F"/>
    <w:rsid w:val="0076672D"/>
    <w:rsid w:val="00770744"/>
    <w:rsid w:val="00781F22"/>
    <w:rsid w:val="0078447A"/>
    <w:rsid w:val="007B1FA5"/>
    <w:rsid w:val="007B7B69"/>
    <w:rsid w:val="007D2C9E"/>
    <w:rsid w:val="007D5935"/>
    <w:rsid w:val="007E31A2"/>
    <w:rsid w:val="007E7007"/>
    <w:rsid w:val="007E799A"/>
    <w:rsid w:val="007F69FF"/>
    <w:rsid w:val="0080708E"/>
    <w:rsid w:val="00814838"/>
    <w:rsid w:val="00821E59"/>
    <w:rsid w:val="00834361"/>
    <w:rsid w:val="00834370"/>
    <w:rsid w:val="00844B1C"/>
    <w:rsid w:val="00845911"/>
    <w:rsid w:val="008557B2"/>
    <w:rsid w:val="00882EDD"/>
    <w:rsid w:val="0089042E"/>
    <w:rsid w:val="00896890"/>
    <w:rsid w:val="00896A8C"/>
    <w:rsid w:val="008A23E8"/>
    <w:rsid w:val="008B3617"/>
    <w:rsid w:val="008D0D7B"/>
    <w:rsid w:val="00910DCF"/>
    <w:rsid w:val="00924C32"/>
    <w:rsid w:val="00946B8C"/>
    <w:rsid w:val="0098139B"/>
    <w:rsid w:val="009A771A"/>
    <w:rsid w:val="009B56D3"/>
    <w:rsid w:val="009C79FC"/>
    <w:rsid w:val="009D2A18"/>
    <w:rsid w:val="009D68B8"/>
    <w:rsid w:val="009D7F46"/>
    <w:rsid w:val="00A1760A"/>
    <w:rsid w:val="00A31EC7"/>
    <w:rsid w:val="00A357A4"/>
    <w:rsid w:val="00A37D5B"/>
    <w:rsid w:val="00A40644"/>
    <w:rsid w:val="00A4474C"/>
    <w:rsid w:val="00A46B5A"/>
    <w:rsid w:val="00A54339"/>
    <w:rsid w:val="00A6087E"/>
    <w:rsid w:val="00A62F03"/>
    <w:rsid w:val="00A72D79"/>
    <w:rsid w:val="00A733DB"/>
    <w:rsid w:val="00A83AD5"/>
    <w:rsid w:val="00A85552"/>
    <w:rsid w:val="00A931CA"/>
    <w:rsid w:val="00AC1735"/>
    <w:rsid w:val="00AD490E"/>
    <w:rsid w:val="00AD6DD5"/>
    <w:rsid w:val="00AE69CD"/>
    <w:rsid w:val="00B03702"/>
    <w:rsid w:val="00B456DC"/>
    <w:rsid w:val="00B57BFD"/>
    <w:rsid w:val="00B71C11"/>
    <w:rsid w:val="00B722FA"/>
    <w:rsid w:val="00B72EA6"/>
    <w:rsid w:val="00B74140"/>
    <w:rsid w:val="00B75982"/>
    <w:rsid w:val="00B86F4D"/>
    <w:rsid w:val="00B926C2"/>
    <w:rsid w:val="00B95279"/>
    <w:rsid w:val="00BA2C5B"/>
    <w:rsid w:val="00BC7CD3"/>
    <w:rsid w:val="00BD136D"/>
    <w:rsid w:val="00BD2CED"/>
    <w:rsid w:val="00BD483F"/>
    <w:rsid w:val="00BD75C1"/>
    <w:rsid w:val="00C03062"/>
    <w:rsid w:val="00C04FF9"/>
    <w:rsid w:val="00C212E9"/>
    <w:rsid w:val="00C32E46"/>
    <w:rsid w:val="00C37575"/>
    <w:rsid w:val="00C748F5"/>
    <w:rsid w:val="00C76175"/>
    <w:rsid w:val="00CC1109"/>
    <w:rsid w:val="00CD422E"/>
    <w:rsid w:val="00CF4806"/>
    <w:rsid w:val="00D00AF3"/>
    <w:rsid w:val="00D06EFA"/>
    <w:rsid w:val="00D14EF9"/>
    <w:rsid w:val="00D30F79"/>
    <w:rsid w:val="00D40976"/>
    <w:rsid w:val="00D40D68"/>
    <w:rsid w:val="00D44B0B"/>
    <w:rsid w:val="00D57490"/>
    <w:rsid w:val="00D663AD"/>
    <w:rsid w:val="00D72119"/>
    <w:rsid w:val="00D756A1"/>
    <w:rsid w:val="00D8675B"/>
    <w:rsid w:val="00D9099C"/>
    <w:rsid w:val="00DD0E17"/>
    <w:rsid w:val="00DD3F26"/>
    <w:rsid w:val="00DE6179"/>
    <w:rsid w:val="00DF0DDC"/>
    <w:rsid w:val="00DF3C16"/>
    <w:rsid w:val="00E1695F"/>
    <w:rsid w:val="00E21C65"/>
    <w:rsid w:val="00E63DFB"/>
    <w:rsid w:val="00E948DB"/>
    <w:rsid w:val="00E959E9"/>
    <w:rsid w:val="00E972A8"/>
    <w:rsid w:val="00EC6DBC"/>
    <w:rsid w:val="00ED1C46"/>
    <w:rsid w:val="00EE71BD"/>
    <w:rsid w:val="00F00A93"/>
    <w:rsid w:val="00F02AA7"/>
    <w:rsid w:val="00F11CD9"/>
    <w:rsid w:val="00F258BD"/>
    <w:rsid w:val="00F261F2"/>
    <w:rsid w:val="00F2685A"/>
    <w:rsid w:val="00F34FDD"/>
    <w:rsid w:val="00F400E2"/>
    <w:rsid w:val="00F50425"/>
    <w:rsid w:val="00F93426"/>
    <w:rsid w:val="00FA7873"/>
    <w:rsid w:val="00FB219C"/>
    <w:rsid w:val="00FC453D"/>
    <w:rsid w:val="00FD18AF"/>
    <w:rsid w:val="00FD20E0"/>
    <w:rsid w:val="00FD5C89"/>
    <w:rsid w:val="00FD646F"/>
    <w:rsid w:val="00FE0227"/>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15369D"/>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175"/>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nhideWhenUsed/>
    <w:qFormat/>
    <w:locked/>
    <w:rsid w:val="0014467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1F4D78"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2E74B5"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1F4D78"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2E74B5"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table" w:styleId="TableGrid">
    <w:name w:val="Table Grid"/>
    <w:basedOn w:val="TableNormal"/>
    <w:uiPriority w:val="39"/>
    <w:locked/>
    <w:rsid w:val="00477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731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basedOn w:val="DefaultParagraphFont"/>
    <w:qFormat/>
    <w:locked/>
    <w:rsid w:val="00144677"/>
    <w:rPr>
      <w:b/>
      <w:bCs/>
    </w:rPr>
  </w:style>
  <w:style w:type="paragraph" w:styleId="NormalWeb">
    <w:name w:val="Normal (Web)"/>
    <w:basedOn w:val="Normal"/>
    <w:uiPriority w:val="99"/>
    <w:semiHidden/>
    <w:unhideWhenUsed/>
    <w:rsid w:val="001532A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Subtitle">
    <w:name w:val="Subtitle"/>
    <w:basedOn w:val="Normal"/>
    <w:next w:val="Normal"/>
    <w:link w:val="SubtitleChar"/>
    <w:qFormat/>
    <w:locked/>
    <w:rsid w:val="00F5042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rsid w:val="00F50425"/>
    <w:rPr>
      <w:rFonts w:asciiTheme="minorHAnsi" w:eastAsiaTheme="minorEastAsia" w:hAnsiTheme="minorHAnsi" w:cstheme="minorBidi"/>
      <w:color w:val="5A5A5A" w:themeColor="text1" w:themeTint="A5"/>
      <w:spacing w:val="15"/>
      <w:sz w:val="22"/>
      <w:szCs w:val="22"/>
      <w:lang w:bidi="ur-PK"/>
    </w:rPr>
  </w:style>
  <w:style w:type="character" w:styleId="CommentReference">
    <w:name w:val="annotation reference"/>
    <w:basedOn w:val="DefaultParagraphFont"/>
    <w:uiPriority w:val="99"/>
    <w:semiHidden/>
    <w:unhideWhenUsed/>
    <w:rsid w:val="001D4683"/>
    <w:rPr>
      <w:sz w:val="16"/>
      <w:szCs w:val="16"/>
    </w:rPr>
  </w:style>
  <w:style w:type="paragraph" w:styleId="CommentText">
    <w:name w:val="annotation text"/>
    <w:basedOn w:val="Normal"/>
    <w:link w:val="CommentTextChar"/>
    <w:uiPriority w:val="99"/>
    <w:semiHidden/>
    <w:unhideWhenUsed/>
    <w:rsid w:val="001D4683"/>
    <w:pPr>
      <w:spacing w:line="240" w:lineRule="auto"/>
    </w:pPr>
    <w:rPr>
      <w:sz w:val="20"/>
      <w:szCs w:val="20"/>
    </w:rPr>
  </w:style>
  <w:style w:type="character" w:customStyle="1" w:styleId="CommentTextChar">
    <w:name w:val="Comment Text Char"/>
    <w:basedOn w:val="DefaultParagraphFont"/>
    <w:link w:val="CommentText"/>
    <w:uiPriority w:val="99"/>
    <w:semiHidden/>
    <w:rsid w:val="001D4683"/>
    <w:rPr>
      <w:lang w:bidi="ur-PK"/>
    </w:rPr>
  </w:style>
  <w:style w:type="paragraph" w:styleId="CommentSubject">
    <w:name w:val="annotation subject"/>
    <w:basedOn w:val="CommentText"/>
    <w:next w:val="CommentText"/>
    <w:link w:val="CommentSubjectChar"/>
    <w:uiPriority w:val="99"/>
    <w:semiHidden/>
    <w:unhideWhenUsed/>
    <w:rsid w:val="001D4683"/>
    <w:rPr>
      <w:b/>
      <w:bCs/>
    </w:rPr>
  </w:style>
  <w:style w:type="character" w:customStyle="1" w:styleId="CommentSubjectChar">
    <w:name w:val="Comment Subject Char"/>
    <w:basedOn w:val="CommentTextChar"/>
    <w:link w:val="CommentSubject"/>
    <w:uiPriority w:val="99"/>
    <w:semiHidden/>
    <w:rsid w:val="001D4683"/>
    <w:rPr>
      <w:b/>
      <w:bCs/>
      <w:lang w:bidi="ur-PK"/>
    </w:rPr>
  </w:style>
  <w:style w:type="character" w:customStyle="1" w:styleId="Heading6Char">
    <w:name w:val="Heading 6 Char"/>
    <w:basedOn w:val="DefaultParagraphFont"/>
    <w:link w:val="Heading6"/>
    <w:rsid w:val="00144677"/>
    <w:rPr>
      <w:rFonts w:asciiTheme="majorHAnsi" w:eastAsiaTheme="majorEastAsia" w:hAnsiTheme="majorHAnsi" w:cstheme="majorBidi"/>
      <w:color w:val="1F4D78" w:themeColor="accent1" w:themeShade="7F"/>
      <w:sz w:val="22"/>
      <w:szCs w:val="22"/>
      <w:lang w:bidi="ur-PK"/>
    </w:rPr>
  </w:style>
  <w:style w:type="paragraph" w:customStyle="1" w:styleId="selectable-text">
    <w:name w:val="selectable-text"/>
    <w:basedOn w:val="Normal"/>
    <w:rsid w:val="00546EE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selectable-text1">
    <w:name w:val="selectable-text1"/>
    <w:basedOn w:val="DefaultParagraphFont"/>
    <w:rsid w:val="00546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111">
      <w:bodyDiv w:val="1"/>
      <w:marLeft w:val="0"/>
      <w:marRight w:val="0"/>
      <w:marTop w:val="0"/>
      <w:marBottom w:val="0"/>
      <w:divBdr>
        <w:top w:val="none" w:sz="0" w:space="0" w:color="auto"/>
        <w:left w:val="none" w:sz="0" w:space="0" w:color="auto"/>
        <w:bottom w:val="none" w:sz="0" w:space="0" w:color="auto"/>
        <w:right w:val="none" w:sz="0" w:space="0" w:color="auto"/>
      </w:divBdr>
    </w:div>
    <w:div w:id="22557991">
      <w:bodyDiv w:val="1"/>
      <w:marLeft w:val="0"/>
      <w:marRight w:val="0"/>
      <w:marTop w:val="0"/>
      <w:marBottom w:val="0"/>
      <w:divBdr>
        <w:top w:val="none" w:sz="0" w:space="0" w:color="auto"/>
        <w:left w:val="none" w:sz="0" w:space="0" w:color="auto"/>
        <w:bottom w:val="none" w:sz="0" w:space="0" w:color="auto"/>
        <w:right w:val="none" w:sz="0" w:space="0" w:color="auto"/>
      </w:divBdr>
    </w:div>
    <w:div w:id="105465204">
      <w:bodyDiv w:val="1"/>
      <w:marLeft w:val="0"/>
      <w:marRight w:val="0"/>
      <w:marTop w:val="0"/>
      <w:marBottom w:val="0"/>
      <w:divBdr>
        <w:top w:val="none" w:sz="0" w:space="0" w:color="auto"/>
        <w:left w:val="none" w:sz="0" w:space="0" w:color="auto"/>
        <w:bottom w:val="none" w:sz="0" w:space="0" w:color="auto"/>
        <w:right w:val="none" w:sz="0" w:space="0" w:color="auto"/>
      </w:divBdr>
    </w:div>
    <w:div w:id="108934798">
      <w:bodyDiv w:val="1"/>
      <w:marLeft w:val="0"/>
      <w:marRight w:val="0"/>
      <w:marTop w:val="0"/>
      <w:marBottom w:val="0"/>
      <w:divBdr>
        <w:top w:val="none" w:sz="0" w:space="0" w:color="auto"/>
        <w:left w:val="none" w:sz="0" w:space="0" w:color="auto"/>
        <w:bottom w:val="none" w:sz="0" w:space="0" w:color="auto"/>
        <w:right w:val="none" w:sz="0" w:space="0" w:color="auto"/>
      </w:divBdr>
    </w:div>
    <w:div w:id="169179337">
      <w:bodyDiv w:val="1"/>
      <w:marLeft w:val="0"/>
      <w:marRight w:val="0"/>
      <w:marTop w:val="0"/>
      <w:marBottom w:val="0"/>
      <w:divBdr>
        <w:top w:val="none" w:sz="0" w:space="0" w:color="auto"/>
        <w:left w:val="none" w:sz="0" w:space="0" w:color="auto"/>
        <w:bottom w:val="none" w:sz="0" w:space="0" w:color="auto"/>
        <w:right w:val="none" w:sz="0" w:space="0" w:color="auto"/>
      </w:divBdr>
    </w:div>
    <w:div w:id="179782814">
      <w:bodyDiv w:val="1"/>
      <w:marLeft w:val="0"/>
      <w:marRight w:val="0"/>
      <w:marTop w:val="0"/>
      <w:marBottom w:val="0"/>
      <w:divBdr>
        <w:top w:val="none" w:sz="0" w:space="0" w:color="auto"/>
        <w:left w:val="none" w:sz="0" w:space="0" w:color="auto"/>
        <w:bottom w:val="none" w:sz="0" w:space="0" w:color="auto"/>
        <w:right w:val="none" w:sz="0" w:space="0" w:color="auto"/>
      </w:divBdr>
    </w:div>
    <w:div w:id="209726566">
      <w:bodyDiv w:val="1"/>
      <w:marLeft w:val="0"/>
      <w:marRight w:val="0"/>
      <w:marTop w:val="0"/>
      <w:marBottom w:val="0"/>
      <w:divBdr>
        <w:top w:val="none" w:sz="0" w:space="0" w:color="auto"/>
        <w:left w:val="none" w:sz="0" w:space="0" w:color="auto"/>
        <w:bottom w:val="none" w:sz="0" w:space="0" w:color="auto"/>
        <w:right w:val="none" w:sz="0" w:space="0" w:color="auto"/>
      </w:divBdr>
    </w:div>
    <w:div w:id="261493937">
      <w:bodyDiv w:val="1"/>
      <w:marLeft w:val="0"/>
      <w:marRight w:val="0"/>
      <w:marTop w:val="0"/>
      <w:marBottom w:val="0"/>
      <w:divBdr>
        <w:top w:val="none" w:sz="0" w:space="0" w:color="auto"/>
        <w:left w:val="none" w:sz="0" w:space="0" w:color="auto"/>
        <w:bottom w:val="none" w:sz="0" w:space="0" w:color="auto"/>
        <w:right w:val="none" w:sz="0" w:space="0" w:color="auto"/>
      </w:divBdr>
      <w:divsChild>
        <w:div w:id="526333636">
          <w:marLeft w:val="0"/>
          <w:marRight w:val="0"/>
          <w:marTop w:val="0"/>
          <w:marBottom w:val="0"/>
          <w:divBdr>
            <w:top w:val="single" w:sz="2" w:space="0" w:color="auto"/>
            <w:left w:val="single" w:sz="2" w:space="0" w:color="auto"/>
            <w:bottom w:val="single" w:sz="6" w:space="0" w:color="auto"/>
            <w:right w:val="single" w:sz="2" w:space="0" w:color="auto"/>
          </w:divBdr>
          <w:divsChild>
            <w:div w:id="1414938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9186312">
                  <w:marLeft w:val="0"/>
                  <w:marRight w:val="0"/>
                  <w:marTop w:val="0"/>
                  <w:marBottom w:val="0"/>
                  <w:divBdr>
                    <w:top w:val="single" w:sz="2" w:space="0" w:color="D9D9E3"/>
                    <w:left w:val="single" w:sz="2" w:space="0" w:color="D9D9E3"/>
                    <w:bottom w:val="single" w:sz="2" w:space="0" w:color="D9D9E3"/>
                    <w:right w:val="single" w:sz="2" w:space="0" w:color="D9D9E3"/>
                  </w:divBdr>
                  <w:divsChild>
                    <w:div w:id="663122354">
                      <w:marLeft w:val="0"/>
                      <w:marRight w:val="0"/>
                      <w:marTop w:val="0"/>
                      <w:marBottom w:val="0"/>
                      <w:divBdr>
                        <w:top w:val="single" w:sz="2" w:space="0" w:color="D9D9E3"/>
                        <w:left w:val="single" w:sz="2" w:space="0" w:color="D9D9E3"/>
                        <w:bottom w:val="single" w:sz="2" w:space="0" w:color="D9D9E3"/>
                        <w:right w:val="single" w:sz="2" w:space="0" w:color="D9D9E3"/>
                      </w:divBdr>
                      <w:divsChild>
                        <w:div w:id="460731627">
                          <w:marLeft w:val="0"/>
                          <w:marRight w:val="0"/>
                          <w:marTop w:val="0"/>
                          <w:marBottom w:val="0"/>
                          <w:divBdr>
                            <w:top w:val="single" w:sz="2" w:space="0" w:color="D9D9E3"/>
                            <w:left w:val="single" w:sz="2" w:space="0" w:color="D9D9E3"/>
                            <w:bottom w:val="single" w:sz="2" w:space="0" w:color="D9D9E3"/>
                            <w:right w:val="single" w:sz="2" w:space="0" w:color="D9D9E3"/>
                          </w:divBdr>
                          <w:divsChild>
                            <w:div w:id="105320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7196947">
      <w:bodyDiv w:val="1"/>
      <w:marLeft w:val="0"/>
      <w:marRight w:val="0"/>
      <w:marTop w:val="0"/>
      <w:marBottom w:val="0"/>
      <w:divBdr>
        <w:top w:val="none" w:sz="0" w:space="0" w:color="auto"/>
        <w:left w:val="none" w:sz="0" w:space="0" w:color="auto"/>
        <w:bottom w:val="none" w:sz="0" w:space="0" w:color="auto"/>
        <w:right w:val="none" w:sz="0" w:space="0" w:color="auto"/>
      </w:divBdr>
    </w:div>
    <w:div w:id="328142924">
      <w:bodyDiv w:val="1"/>
      <w:marLeft w:val="0"/>
      <w:marRight w:val="0"/>
      <w:marTop w:val="0"/>
      <w:marBottom w:val="0"/>
      <w:divBdr>
        <w:top w:val="none" w:sz="0" w:space="0" w:color="auto"/>
        <w:left w:val="none" w:sz="0" w:space="0" w:color="auto"/>
        <w:bottom w:val="none" w:sz="0" w:space="0" w:color="auto"/>
        <w:right w:val="none" w:sz="0" w:space="0" w:color="auto"/>
      </w:divBdr>
    </w:div>
    <w:div w:id="333579495">
      <w:bodyDiv w:val="1"/>
      <w:marLeft w:val="0"/>
      <w:marRight w:val="0"/>
      <w:marTop w:val="0"/>
      <w:marBottom w:val="0"/>
      <w:divBdr>
        <w:top w:val="none" w:sz="0" w:space="0" w:color="auto"/>
        <w:left w:val="none" w:sz="0" w:space="0" w:color="auto"/>
        <w:bottom w:val="none" w:sz="0" w:space="0" w:color="auto"/>
        <w:right w:val="none" w:sz="0" w:space="0" w:color="auto"/>
      </w:divBdr>
      <w:divsChild>
        <w:div w:id="905380868">
          <w:marLeft w:val="0"/>
          <w:marRight w:val="0"/>
          <w:marTop w:val="0"/>
          <w:marBottom w:val="0"/>
          <w:divBdr>
            <w:top w:val="single" w:sz="2" w:space="0" w:color="auto"/>
            <w:left w:val="single" w:sz="2" w:space="0" w:color="auto"/>
            <w:bottom w:val="single" w:sz="6" w:space="0" w:color="auto"/>
            <w:right w:val="single" w:sz="2" w:space="0" w:color="auto"/>
          </w:divBdr>
          <w:divsChild>
            <w:div w:id="345400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889196">
                  <w:marLeft w:val="0"/>
                  <w:marRight w:val="0"/>
                  <w:marTop w:val="0"/>
                  <w:marBottom w:val="0"/>
                  <w:divBdr>
                    <w:top w:val="single" w:sz="2" w:space="0" w:color="D9D9E3"/>
                    <w:left w:val="single" w:sz="2" w:space="0" w:color="D9D9E3"/>
                    <w:bottom w:val="single" w:sz="2" w:space="0" w:color="D9D9E3"/>
                    <w:right w:val="single" w:sz="2" w:space="0" w:color="D9D9E3"/>
                  </w:divBdr>
                  <w:divsChild>
                    <w:div w:id="768475308">
                      <w:marLeft w:val="0"/>
                      <w:marRight w:val="0"/>
                      <w:marTop w:val="0"/>
                      <w:marBottom w:val="0"/>
                      <w:divBdr>
                        <w:top w:val="single" w:sz="2" w:space="0" w:color="D9D9E3"/>
                        <w:left w:val="single" w:sz="2" w:space="0" w:color="D9D9E3"/>
                        <w:bottom w:val="single" w:sz="2" w:space="0" w:color="D9D9E3"/>
                        <w:right w:val="single" w:sz="2" w:space="0" w:color="D9D9E3"/>
                      </w:divBdr>
                      <w:divsChild>
                        <w:div w:id="1053313961">
                          <w:marLeft w:val="0"/>
                          <w:marRight w:val="0"/>
                          <w:marTop w:val="0"/>
                          <w:marBottom w:val="0"/>
                          <w:divBdr>
                            <w:top w:val="single" w:sz="2" w:space="0" w:color="D9D9E3"/>
                            <w:left w:val="single" w:sz="2" w:space="0" w:color="D9D9E3"/>
                            <w:bottom w:val="single" w:sz="2" w:space="0" w:color="D9D9E3"/>
                            <w:right w:val="single" w:sz="2" w:space="0" w:color="D9D9E3"/>
                          </w:divBdr>
                          <w:divsChild>
                            <w:div w:id="1537278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0498900">
      <w:bodyDiv w:val="1"/>
      <w:marLeft w:val="0"/>
      <w:marRight w:val="0"/>
      <w:marTop w:val="0"/>
      <w:marBottom w:val="0"/>
      <w:divBdr>
        <w:top w:val="none" w:sz="0" w:space="0" w:color="auto"/>
        <w:left w:val="none" w:sz="0" w:space="0" w:color="auto"/>
        <w:bottom w:val="none" w:sz="0" w:space="0" w:color="auto"/>
        <w:right w:val="none" w:sz="0" w:space="0" w:color="auto"/>
      </w:divBdr>
    </w:div>
    <w:div w:id="376663200">
      <w:bodyDiv w:val="1"/>
      <w:marLeft w:val="0"/>
      <w:marRight w:val="0"/>
      <w:marTop w:val="0"/>
      <w:marBottom w:val="0"/>
      <w:divBdr>
        <w:top w:val="none" w:sz="0" w:space="0" w:color="auto"/>
        <w:left w:val="none" w:sz="0" w:space="0" w:color="auto"/>
        <w:bottom w:val="none" w:sz="0" w:space="0" w:color="auto"/>
        <w:right w:val="none" w:sz="0" w:space="0" w:color="auto"/>
      </w:divBdr>
    </w:div>
    <w:div w:id="386758144">
      <w:bodyDiv w:val="1"/>
      <w:marLeft w:val="0"/>
      <w:marRight w:val="0"/>
      <w:marTop w:val="0"/>
      <w:marBottom w:val="0"/>
      <w:divBdr>
        <w:top w:val="none" w:sz="0" w:space="0" w:color="auto"/>
        <w:left w:val="none" w:sz="0" w:space="0" w:color="auto"/>
        <w:bottom w:val="none" w:sz="0" w:space="0" w:color="auto"/>
        <w:right w:val="none" w:sz="0" w:space="0" w:color="auto"/>
      </w:divBdr>
    </w:div>
    <w:div w:id="397096130">
      <w:bodyDiv w:val="1"/>
      <w:marLeft w:val="0"/>
      <w:marRight w:val="0"/>
      <w:marTop w:val="0"/>
      <w:marBottom w:val="0"/>
      <w:divBdr>
        <w:top w:val="none" w:sz="0" w:space="0" w:color="auto"/>
        <w:left w:val="none" w:sz="0" w:space="0" w:color="auto"/>
        <w:bottom w:val="none" w:sz="0" w:space="0" w:color="auto"/>
        <w:right w:val="none" w:sz="0" w:space="0" w:color="auto"/>
      </w:divBdr>
    </w:div>
    <w:div w:id="411660197">
      <w:bodyDiv w:val="1"/>
      <w:marLeft w:val="0"/>
      <w:marRight w:val="0"/>
      <w:marTop w:val="0"/>
      <w:marBottom w:val="0"/>
      <w:divBdr>
        <w:top w:val="none" w:sz="0" w:space="0" w:color="auto"/>
        <w:left w:val="none" w:sz="0" w:space="0" w:color="auto"/>
        <w:bottom w:val="none" w:sz="0" w:space="0" w:color="auto"/>
        <w:right w:val="none" w:sz="0" w:space="0" w:color="auto"/>
      </w:divBdr>
    </w:div>
    <w:div w:id="437062831">
      <w:bodyDiv w:val="1"/>
      <w:marLeft w:val="0"/>
      <w:marRight w:val="0"/>
      <w:marTop w:val="0"/>
      <w:marBottom w:val="0"/>
      <w:divBdr>
        <w:top w:val="none" w:sz="0" w:space="0" w:color="auto"/>
        <w:left w:val="none" w:sz="0" w:space="0" w:color="auto"/>
        <w:bottom w:val="none" w:sz="0" w:space="0" w:color="auto"/>
        <w:right w:val="none" w:sz="0" w:space="0" w:color="auto"/>
      </w:divBdr>
    </w:div>
    <w:div w:id="467741303">
      <w:bodyDiv w:val="1"/>
      <w:marLeft w:val="0"/>
      <w:marRight w:val="0"/>
      <w:marTop w:val="0"/>
      <w:marBottom w:val="0"/>
      <w:divBdr>
        <w:top w:val="none" w:sz="0" w:space="0" w:color="auto"/>
        <w:left w:val="none" w:sz="0" w:space="0" w:color="auto"/>
        <w:bottom w:val="none" w:sz="0" w:space="0" w:color="auto"/>
        <w:right w:val="none" w:sz="0" w:space="0" w:color="auto"/>
      </w:divBdr>
    </w:div>
    <w:div w:id="488984138">
      <w:bodyDiv w:val="1"/>
      <w:marLeft w:val="0"/>
      <w:marRight w:val="0"/>
      <w:marTop w:val="0"/>
      <w:marBottom w:val="0"/>
      <w:divBdr>
        <w:top w:val="none" w:sz="0" w:space="0" w:color="auto"/>
        <w:left w:val="none" w:sz="0" w:space="0" w:color="auto"/>
        <w:bottom w:val="none" w:sz="0" w:space="0" w:color="auto"/>
        <w:right w:val="none" w:sz="0" w:space="0" w:color="auto"/>
      </w:divBdr>
    </w:div>
    <w:div w:id="567347855">
      <w:bodyDiv w:val="1"/>
      <w:marLeft w:val="0"/>
      <w:marRight w:val="0"/>
      <w:marTop w:val="0"/>
      <w:marBottom w:val="0"/>
      <w:divBdr>
        <w:top w:val="none" w:sz="0" w:space="0" w:color="auto"/>
        <w:left w:val="none" w:sz="0" w:space="0" w:color="auto"/>
        <w:bottom w:val="none" w:sz="0" w:space="0" w:color="auto"/>
        <w:right w:val="none" w:sz="0" w:space="0" w:color="auto"/>
      </w:divBdr>
    </w:div>
    <w:div w:id="572591577">
      <w:bodyDiv w:val="1"/>
      <w:marLeft w:val="0"/>
      <w:marRight w:val="0"/>
      <w:marTop w:val="0"/>
      <w:marBottom w:val="0"/>
      <w:divBdr>
        <w:top w:val="none" w:sz="0" w:space="0" w:color="auto"/>
        <w:left w:val="none" w:sz="0" w:space="0" w:color="auto"/>
        <w:bottom w:val="none" w:sz="0" w:space="0" w:color="auto"/>
        <w:right w:val="none" w:sz="0" w:space="0" w:color="auto"/>
      </w:divBdr>
    </w:div>
    <w:div w:id="586572754">
      <w:bodyDiv w:val="1"/>
      <w:marLeft w:val="0"/>
      <w:marRight w:val="0"/>
      <w:marTop w:val="0"/>
      <w:marBottom w:val="0"/>
      <w:divBdr>
        <w:top w:val="none" w:sz="0" w:space="0" w:color="auto"/>
        <w:left w:val="none" w:sz="0" w:space="0" w:color="auto"/>
        <w:bottom w:val="none" w:sz="0" w:space="0" w:color="auto"/>
        <w:right w:val="none" w:sz="0" w:space="0" w:color="auto"/>
      </w:divBdr>
    </w:div>
    <w:div w:id="646710275">
      <w:bodyDiv w:val="1"/>
      <w:marLeft w:val="0"/>
      <w:marRight w:val="0"/>
      <w:marTop w:val="0"/>
      <w:marBottom w:val="0"/>
      <w:divBdr>
        <w:top w:val="none" w:sz="0" w:space="0" w:color="auto"/>
        <w:left w:val="none" w:sz="0" w:space="0" w:color="auto"/>
        <w:bottom w:val="none" w:sz="0" w:space="0" w:color="auto"/>
        <w:right w:val="none" w:sz="0" w:space="0" w:color="auto"/>
      </w:divBdr>
    </w:div>
    <w:div w:id="647171383">
      <w:bodyDiv w:val="1"/>
      <w:marLeft w:val="0"/>
      <w:marRight w:val="0"/>
      <w:marTop w:val="0"/>
      <w:marBottom w:val="0"/>
      <w:divBdr>
        <w:top w:val="none" w:sz="0" w:space="0" w:color="auto"/>
        <w:left w:val="none" w:sz="0" w:space="0" w:color="auto"/>
        <w:bottom w:val="none" w:sz="0" w:space="0" w:color="auto"/>
        <w:right w:val="none" w:sz="0" w:space="0" w:color="auto"/>
      </w:divBdr>
    </w:div>
    <w:div w:id="651560693">
      <w:bodyDiv w:val="1"/>
      <w:marLeft w:val="0"/>
      <w:marRight w:val="0"/>
      <w:marTop w:val="0"/>
      <w:marBottom w:val="0"/>
      <w:divBdr>
        <w:top w:val="none" w:sz="0" w:space="0" w:color="auto"/>
        <w:left w:val="none" w:sz="0" w:space="0" w:color="auto"/>
        <w:bottom w:val="none" w:sz="0" w:space="0" w:color="auto"/>
        <w:right w:val="none" w:sz="0" w:space="0" w:color="auto"/>
      </w:divBdr>
    </w:div>
    <w:div w:id="700784337">
      <w:bodyDiv w:val="1"/>
      <w:marLeft w:val="0"/>
      <w:marRight w:val="0"/>
      <w:marTop w:val="0"/>
      <w:marBottom w:val="0"/>
      <w:divBdr>
        <w:top w:val="none" w:sz="0" w:space="0" w:color="auto"/>
        <w:left w:val="none" w:sz="0" w:space="0" w:color="auto"/>
        <w:bottom w:val="none" w:sz="0" w:space="0" w:color="auto"/>
        <w:right w:val="none" w:sz="0" w:space="0" w:color="auto"/>
      </w:divBdr>
    </w:div>
    <w:div w:id="706568246">
      <w:bodyDiv w:val="1"/>
      <w:marLeft w:val="0"/>
      <w:marRight w:val="0"/>
      <w:marTop w:val="0"/>
      <w:marBottom w:val="0"/>
      <w:divBdr>
        <w:top w:val="none" w:sz="0" w:space="0" w:color="auto"/>
        <w:left w:val="none" w:sz="0" w:space="0" w:color="auto"/>
        <w:bottom w:val="none" w:sz="0" w:space="0" w:color="auto"/>
        <w:right w:val="none" w:sz="0" w:space="0" w:color="auto"/>
      </w:divBdr>
    </w:div>
    <w:div w:id="748579578">
      <w:bodyDiv w:val="1"/>
      <w:marLeft w:val="0"/>
      <w:marRight w:val="0"/>
      <w:marTop w:val="0"/>
      <w:marBottom w:val="0"/>
      <w:divBdr>
        <w:top w:val="none" w:sz="0" w:space="0" w:color="auto"/>
        <w:left w:val="none" w:sz="0" w:space="0" w:color="auto"/>
        <w:bottom w:val="none" w:sz="0" w:space="0" w:color="auto"/>
        <w:right w:val="none" w:sz="0" w:space="0" w:color="auto"/>
      </w:divBdr>
    </w:div>
    <w:div w:id="831872300">
      <w:bodyDiv w:val="1"/>
      <w:marLeft w:val="0"/>
      <w:marRight w:val="0"/>
      <w:marTop w:val="0"/>
      <w:marBottom w:val="0"/>
      <w:divBdr>
        <w:top w:val="none" w:sz="0" w:space="0" w:color="auto"/>
        <w:left w:val="none" w:sz="0" w:space="0" w:color="auto"/>
        <w:bottom w:val="none" w:sz="0" w:space="0" w:color="auto"/>
        <w:right w:val="none" w:sz="0" w:space="0" w:color="auto"/>
      </w:divBdr>
    </w:div>
    <w:div w:id="861016569">
      <w:bodyDiv w:val="1"/>
      <w:marLeft w:val="0"/>
      <w:marRight w:val="0"/>
      <w:marTop w:val="0"/>
      <w:marBottom w:val="0"/>
      <w:divBdr>
        <w:top w:val="none" w:sz="0" w:space="0" w:color="auto"/>
        <w:left w:val="none" w:sz="0" w:space="0" w:color="auto"/>
        <w:bottom w:val="none" w:sz="0" w:space="0" w:color="auto"/>
        <w:right w:val="none" w:sz="0" w:space="0" w:color="auto"/>
      </w:divBdr>
    </w:div>
    <w:div w:id="890002363">
      <w:bodyDiv w:val="1"/>
      <w:marLeft w:val="0"/>
      <w:marRight w:val="0"/>
      <w:marTop w:val="0"/>
      <w:marBottom w:val="0"/>
      <w:divBdr>
        <w:top w:val="none" w:sz="0" w:space="0" w:color="auto"/>
        <w:left w:val="none" w:sz="0" w:space="0" w:color="auto"/>
        <w:bottom w:val="none" w:sz="0" w:space="0" w:color="auto"/>
        <w:right w:val="none" w:sz="0" w:space="0" w:color="auto"/>
      </w:divBdr>
    </w:div>
    <w:div w:id="893930489">
      <w:bodyDiv w:val="1"/>
      <w:marLeft w:val="0"/>
      <w:marRight w:val="0"/>
      <w:marTop w:val="0"/>
      <w:marBottom w:val="0"/>
      <w:divBdr>
        <w:top w:val="none" w:sz="0" w:space="0" w:color="auto"/>
        <w:left w:val="none" w:sz="0" w:space="0" w:color="auto"/>
        <w:bottom w:val="none" w:sz="0" w:space="0" w:color="auto"/>
        <w:right w:val="none" w:sz="0" w:space="0" w:color="auto"/>
      </w:divBdr>
    </w:div>
    <w:div w:id="970984853">
      <w:bodyDiv w:val="1"/>
      <w:marLeft w:val="0"/>
      <w:marRight w:val="0"/>
      <w:marTop w:val="0"/>
      <w:marBottom w:val="0"/>
      <w:divBdr>
        <w:top w:val="none" w:sz="0" w:space="0" w:color="auto"/>
        <w:left w:val="none" w:sz="0" w:space="0" w:color="auto"/>
        <w:bottom w:val="none" w:sz="0" w:space="0" w:color="auto"/>
        <w:right w:val="none" w:sz="0" w:space="0" w:color="auto"/>
      </w:divBdr>
    </w:div>
    <w:div w:id="992877259">
      <w:bodyDiv w:val="1"/>
      <w:marLeft w:val="0"/>
      <w:marRight w:val="0"/>
      <w:marTop w:val="0"/>
      <w:marBottom w:val="0"/>
      <w:divBdr>
        <w:top w:val="none" w:sz="0" w:space="0" w:color="auto"/>
        <w:left w:val="none" w:sz="0" w:space="0" w:color="auto"/>
        <w:bottom w:val="none" w:sz="0" w:space="0" w:color="auto"/>
        <w:right w:val="none" w:sz="0" w:space="0" w:color="auto"/>
      </w:divBdr>
    </w:div>
    <w:div w:id="1028531179">
      <w:bodyDiv w:val="1"/>
      <w:marLeft w:val="0"/>
      <w:marRight w:val="0"/>
      <w:marTop w:val="0"/>
      <w:marBottom w:val="0"/>
      <w:divBdr>
        <w:top w:val="none" w:sz="0" w:space="0" w:color="auto"/>
        <w:left w:val="none" w:sz="0" w:space="0" w:color="auto"/>
        <w:bottom w:val="none" w:sz="0" w:space="0" w:color="auto"/>
        <w:right w:val="none" w:sz="0" w:space="0" w:color="auto"/>
      </w:divBdr>
    </w:div>
    <w:div w:id="1044982740">
      <w:bodyDiv w:val="1"/>
      <w:marLeft w:val="0"/>
      <w:marRight w:val="0"/>
      <w:marTop w:val="0"/>
      <w:marBottom w:val="0"/>
      <w:divBdr>
        <w:top w:val="none" w:sz="0" w:space="0" w:color="auto"/>
        <w:left w:val="none" w:sz="0" w:space="0" w:color="auto"/>
        <w:bottom w:val="none" w:sz="0" w:space="0" w:color="auto"/>
        <w:right w:val="none" w:sz="0" w:space="0" w:color="auto"/>
      </w:divBdr>
    </w:div>
    <w:div w:id="1065299484">
      <w:bodyDiv w:val="1"/>
      <w:marLeft w:val="0"/>
      <w:marRight w:val="0"/>
      <w:marTop w:val="0"/>
      <w:marBottom w:val="0"/>
      <w:divBdr>
        <w:top w:val="none" w:sz="0" w:space="0" w:color="auto"/>
        <w:left w:val="none" w:sz="0" w:space="0" w:color="auto"/>
        <w:bottom w:val="none" w:sz="0" w:space="0" w:color="auto"/>
        <w:right w:val="none" w:sz="0" w:space="0" w:color="auto"/>
      </w:divBdr>
    </w:div>
    <w:div w:id="1085151238">
      <w:bodyDiv w:val="1"/>
      <w:marLeft w:val="0"/>
      <w:marRight w:val="0"/>
      <w:marTop w:val="0"/>
      <w:marBottom w:val="0"/>
      <w:divBdr>
        <w:top w:val="none" w:sz="0" w:space="0" w:color="auto"/>
        <w:left w:val="none" w:sz="0" w:space="0" w:color="auto"/>
        <w:bottom w:val="none" w:sz="0" w:space="0" w:color="auto"/>
        <w:right w:val="none" w:sz="0" w:space="0" w:color="auto"/>
      </w:divBdr>
    </w:div>
    <w:div w:id="1113134781">
      <w:bodyDiv w:val="1"/>
      <w:marLeft w:val="0"/>
      <w:marRight w:val="0"/>
      <w:marTop w:val="0"/>
      <w:marBottom w:val="0"/>
      <w:divBdr>
        <w:top w:val="none" w:sz="0" w:space="0" w:color="auto"/>
        <w:left w:val="none" w:sz="0" w:space="0" w:color="auto"/>
        <w:bottom w:val="none" w:sz="0" w:space="0" w:color="auto"/>
        <w:right w:val="none" w:sz="0" w:space="0" w:color="auto"/>
      </w:divBdr>
    </w:div>
    <w:div w:id="1114521126">
      <w:bodyDiv w:val="1"/>
      <w:marLeft w:val="0"/>
      <w:marRight w:val="0"/>
      <w:marTop w:val="0"/>
      <w:marBottom w:val="0"/>
      <w:divBdr>
        <w:top w:val="none" w:sz="0" w:space="0" w:color="auto"/>
        <w:left w:val="none" w:sz="0" w:space="0" w:color="auto"/>
        <w:bottom w:val="none" w:sz="0" w:space="0" w:color="auto"/>
        <w:right w:val="none" w:sz="0" w:space="0" w:color="auto"/>
      </w:divBdr>
    </w:div>
    <w:div w:id="1136873088">
      <w:bodyDiv w:val="1"/>
      <w:marLeft w:val="0"/>
      <w:marRight w:val="0"/>
      <w:marTop w:val="0"/>
      <w:marBottom w:val="0"/>
      <w:divBdr>
        <w:top w:val="none" w:sz="0" w:space="0" w:color="auto"/>
        <w:left w:val="none" w:sz="0" w:space="0" w:color="auto"/>
        <w:bottom w:val="none" w:sz="0" w:space="0" w:color="auto"/>
        <w:right w:val="none" w:sz="0" w:space="0" w:color="auto"/>
      </w:divBdr>
    </w:div>
    <w:div w:id="1142191747">
      <w:bodyDiv w:val="1"/>
      <w:marLeft w:val="0"/>
      <w:marRight w:val="0"/>
      <w:marTop w:val="0"/>
      <w:marBottom w:val="0"/>
      <w:divBdr>
        <w:top w:val="none" w:sz="0" w:space="0" w:color="auto"/>
        <w:left w:val="none" w:sz="0" w:space="0" w:color="auto"/>
        <w:bottom w:val="none" w:sz="0" w:space="0" w:color="auto"/>
        <w:right w:val="none" w:sz="0" w:space="0" w:color="auto"/>
      </w:divBdr>
    </w:div>
    <w:div w:id="1154031756">
      <w:bodyDiv w:val="1"/>
      <w:marLeft w:val="0"/>
      <w:marRight w:val="0"/>
      <w:marTop w:val="0"/>
      <w:marBottom w:val="0"/>
      <w:divBdr>
        <w:top w:val="none" w:sz="0" w:space="0" w:color="auto"/>
        <w:left w:val="none" w:sz="0" w:space="0" w:color="auto"/>
        <w:bottom w:val="none" w:sz="0" w:space="0" w:color="auto"/>
        <w:right w:val="none" w:sz="0" w:space="0" w:color="auto"/>
      </w:divBdr>
    </w:div>
    <w:div w:id="1241256234">
      <w:bodyDiv w:val="1"/>
      <w:marLeft w:val="0"/>
      <w:marRight w:val="0"/>
      <w:marTop w:val="0"/>
      <w:marBottom w:val="0"/>
      <w:divBdr>
        <w:top w:val="none" w:sz="0" w:space="0" w:color="auto"/>
        <w:left w:val="none" w:sz="0" w:space="0" w:color="auto"/>
        <w:bottom w:val="none" w:sz="0" w:space="0" w:color="auto"/>
        <w:right w:val="none" w:sz="0" w:space="0" w:color="auto"/>
      </w:divBdr>
    </w:div>
    <w:div w:id="1333994079">
      <w:bodyDiv w:val="1"/>
      <w:marLeft w:val="0"/>
      <w:marRight w:val="0"/>
      <w:marTop w:val="0"/>
      <w:marBottom w:val="0"/>
      <w:divBdr>
        <w:top w:val="none" w:sz="0" w:space="0" w:color="auto"/>
        <w:left w:val="none" w:sz="0" w:space="0" w:color="auto"/>
        <w:bottom w:val="none" w:sz="0" w:space="0" w:color="auto"/>
        <w:right w:val="none" w:sz="0" w:space="0" w:color="auto"/>
      </w:divBdr>
    </w:div>
    <w:div w:id="1387534802">
      <w:bodyDiv w:val="1"/>
      <w:marLeft w:val="0"/>
      <w:marRight w:val="0"/>
      <w:marTop w:val="0"/>
      <w:marBottom w:val="0"/>
      <w:divBdr>
        <w:top w:val="none" w:sz="0" w:space="0" w:color="auto"/>
        <w:left w:val="none" w:sz="0" w:space="0" w:color="auto"/>
        <w:bottom w:val="none" w:sz="0" w:space="0" w:color="auto"/>
        <w:right w:val="none" w:sz="0" w:space="0" w:color="auto"/>
      </w:divBdr>
    </w:div>
    <w:div w:id="1403287706">
      <w:bodyDiv w:val="1"/>
      <w:marLeft w:val="0"/>
      <w:marRight w:val="0"/>
      <w:marTop w:val="0"/>
      <w:marBottom w:val="0"/>
      <w:divBdr>
        <w:top w:val="none" w:sz="0" w:space="0" w:color="auto"/>
        <w:left w:val="none" w:sz="0" w:space="0" w:color="auto"/>
        <w:bottom w:val="none" w:sz="0" w:space="0" w:color="auto"/>
        <w:right w:val="none" w:sz="0" w:space="0" w:color="auto"/>
      </w:divBdr>
    </w:div>
    <w:div w:id="1456026994">
      <w:bodyDiv w:val="1"/>
      <w:marLeft w:val="0"/>
      <w:marRight w:val="0"/>
      <w:marTop w:val="0"/>
      <w:marBottom w:val="0"/>
      <w:divBdr>
        <w:top w:val="none" w:sz="0" w:space="0" w:color="auto"/>
        <w:left w:val="none" w:sz="0" w:space="0" w:color="auto"/>
        <w:bottom w:val="none" w:sz="0" w:space="0" w:color="auto"/>
        <w:right w:val="none" w:sz="0" w:space="0" w:color="auto"/>
      </w:divBdr>
    </w:div>
    <w:div w:id="1461848006">
      <w:bodyDiv w:val="1"/>
      <w:marLeft w:val="0"/>
      <w:marRight w:val="0"/>
      <w:marTop w:val="0"/>
      <w:marBottom w:val="0"/>
      <w:divBdr>
        <w:top w:val="none" w:sz="0" w:space="0" w:color="auto"/>
        <w:left w:val="none" w:sz="0" w:space="0" w:color="auto"/>
        <w:bottom w:val="none" w:sz="0" w:space="0" w:color="auto"/>
        <w:right w:val="none" w:sz="0" w:space="0" w:color="auto"/>
      </w:divBdr>
    </w:div>
    <w:div w:id="1463115989">
      <w:bodyDiv w:val="1"/>
      <w:marLeft w:val="0"/>
      <w:marRight w:val="0"/>
      <w:marTop w:val="0"/>
      <w:marBottom w:val="0"/>
      <w:divBdr>
        <w:top w:val="none" w:sz="0" w:space="0" w:color="auto"/>
        <w:left w:val="none" w:sz="0" w:space="0" w:color="auto"/>
        <w:bottom w:val="none" w:sz="0" w:space="0" w:color="auto"/>
        <w:right w:val="none" w:sz="0" w:space="0" w:color="auto"/>
      </w:divBdr>
    </w:div>
    <w:div w:id="1503274457">
      <w:bodyDiv w:val="1"/>
      <w:marLeft w:val="0"/>
      <w:marRight w:val="0"/>
      <w:marTop w:val="0"/>
      <w:marBottom w:val="0"/>
      <w:divBdr>
        <w:top w:val="none" w:sz="0" w:space="0" w:color="auto"/>
        <w:left w:val="none" w:sz="0" w:space="0" w:color="auto"/>
        <w:bottom w:val="none" w:sz="0" w:space="0" w:color="auto"/>
        <w:right w:val="none" w:sz="0" w:space="0" w:color="auto"/>
      </w:divBdr>
    </w:div>
    <w:div w:id="1551654095">
      <w:bodyDiv w:val="1"/>
      <w:marLeft w:val="0"/>
      <w:marRight w:val="0"/>
      <w:marTop w:val="0"/>
      <w:marBottom w:val="0"/>
      <w:divBdr>
        <w:top w:val="none" w:sz="0" w:space="0" w:color="auto"/>
        <w:left w:val="none" w:sz="0" w:space="0" w:color="auto"/>
        <w:bottom w:val="none" w:sz="0" w:space="0" w:color="auto"/>
        <w:right w:val="none" w:sz="0" w:space="0" w:color="auto"/>
      </w:divBdr>
    </w:div>
    <w:div w:id="1563757054">
      <w:bodyDiv w:val="1"/>
      <w:marLeft w:val="0"/>
      <w:marRight w:val="0"/>
      <w:marTop w:val="0"/>
      <w:marBottom w:val="0"/>
      <w:divBdr>
        <w:top w:val="none" w:sz="0" w:space="0" w:color="auto"/>
        <w:left w:val="none" w:sz="0" w:space="0" w:color="auto"/>
        <w:bottom w:val="none" w:sz="0" w:space="0" w:color="auto"/>
        <w:right w:val="none" w:sz="0" w:space="0" w:color="auto"/>
      </w:divBdr>
    </w:div>
    <w:div w:id="1579635503">
      <w:bodyDiv w:val="1"/>
      <w:marLeft w:val="0"/>
      <w:marRight w:val="0"/>
      <w:marTop w:val="0"/>
      <w:marBottom w:val="0"/>
      <w:divBdr>
        <w:top w:val="none" w:sz="0" w:space="0" w:color="auto"/>
        <w:left w:val="none" w:sz="0" w:space="0" w:color="auto"/>
        <w:bottom w:val="none" w:sz="0" w:space="0" w:color="auto"/>
        <w:right w:val="none" w:sz="0" w:space="0" w:color="auto"/>
      </w:divBdr>
    </w:div>
    <w:div w:id="1617953837">
      <w:bodyDiv w:val="1"/>
      <w:marLeft w:val="0"/>
      <w:marRight w:val="0"/>
      <w:marTop w:val="0"/>
      <w:marBottom w:val="0"/>
      <w:divBdr>
        <w:top w:val="none" w:sz="0" w:space="0" w:color="auto"/>
        <w:left w:val="none" w:sz="0" w:space="0" w:color="auto"/>
        <w:bottom w:val="none" w:sz="0" w:space="0" w:color="auto"/>
        <w:right w:val="none" w:sz="0" w:space="0" w:color="auto"/>
      </w:divBdr>
    </w:div>
    <w:div w:id="1622609390">
      <w:bodyDiv w:val="1"/>
      <w:marLeft w:val="0"/>
      <w:marRight w:val="0"/>
      <w:marTop w:val="0"/>
      <w:marBottom w:val="0"/>
      <w:divBdr>
        <w:top w:val="none" w:sz="0" w:space="0" w:color="auto"/>
        <w:left w:val="none" w:sz="0" w:space="0" w:color="auto"/>
        <w:bottom w:val="none" w:sz="0" w:space="0" w:color="auto"/>
        <w:right w:val="none" w:sz="0" w:space="0" w:color="auto"/>
      </w:divBdr>
    </w:div>
    <w:div w:id="1635520461">
      <w:bodyDiv w:val="1"/>
      <w:marLeft w:val="0"/>
      <w:marRight w:val="0"/>
      <w:marTop w:val="0"/>
      <w:marBottom w:val="0"/>
      <w:divBdr>
        <w:top w:val="none" w:sz="0" w:space="0" w:color="auto"/>
        <w:left w:val="none" w:sz="0" w:space="0" w:color="auto"/>
        <w:bottom w:val="none" w:sz="0" w:space="0" w:color="auto"/>
        <w:right w:val="none" w:sz="0" w:space="0" w:color="auto"/>
      </w:divBdr>
    </w:div>
    <w:div w:id="1639384655">
      <w:bodyDiv w:val="1"/>
      <w:marLeft w:val="0"/>
      <w:marRight w:val="0"/>
      <w:marTop w:val="0"/>
      <w:marBottom w:val="0"/>
      <w:divBdr>
        <w:top w:val="none" w:sz="0" w:space="0" w:color="auto"/>
        <w:left w:val="none" w:sz="0" w:space="0" w:color="auto"/>
        <w:bottom w:val="none" w:sz="0" w:space="0" w:color="auto"/>
        <w:right w:val="none" w:sz="0" w:space="0" w:color="auto"/>
      </w:divBdr>
    </w:div>
    <w:div w:id="1639988122">
      <w:bodyDiv w:val="1"/>
      <w:marLeft w:val="0"/>
      <w:marRight w:val="0"/>
      <w:marTop w:val="0"/>
      <w:marBottom w:val="0"/>
      <w:divBdr>
        <w:top w:val="none" w:sz="0" w:space="0" w:color="auto"/>
        <w:left w:val="none" w:sz="0" w:space="0" w:color="auto"/>
        <w:bottom w:val="none" w:sz="0" w:space="0" w:color="auto"/>
        <w:right w:val="none" w:sz="0" w:space="0" w:color="auto"/>
      </w:divBdr>
    </w:div>
    <w:div w:id="1659726801">
      <w:bodyDiv w:val="1"/>
      <w:marLeft w:val="0"/>
      <w:marRight w:val="0"/>
      <w:marTop w:val="0"/>
      <w:marBottom w:val="0"/>
      <w:divBdr>
        <w:top w:val="none" w:sz="0" w:space="0" w:color="auto"/>
        <w:left w:val="none" w:sz="0" w:space="0" w:color="auto"/>
        <w:bottom w:val="none" w:sz="0" w:space="0" w:color="auto"/>
        <w:right w:val="none" w:sz="0" w:space="0" w:color="auto"/>
      </w:divBdr>
    </w:div>
    <w:div w:id="1670910050">
      <w:bodyDiv w:val="1"/>
      <w:marLeft w:val="0"/>
      <w:marRight w:val="0"/>
      <w:marTop w:val="0"/>
      <w:marBottom w:val="0"/>
      <w:divBdr>
        <w:top w:val="none" w:sz="0" w:space="0" w:color="auto"/>
        <w:left w:val="none" w:sz="0" w:space="0" w:color="auto"/>
        <w:bottom w:val="none" w:sz="0" w:space="0" w:color="auto"/>
        <w:right w:val="none" w:sz="0" w:space="0" w:color="auto"/>
      </w:divBdr>
    </w:div>
    <w:div w:id="1683121729">
      <w:bodyDiv w:val="1"/>
      <w:marLeft w:val="0"/>
      <w:marRight w:val="0"/>
      <w:marTop w:val="0"/>
      <w:marBottom w:val="0"/>
      <w:divBdr>
        <w:top w:val="none" w:sz="0" w:space="0" w:color="auto"/>
        <w:left w:val="none" w:sz="0" w:space="0" w:color="auto"/>
        <w:bottom w:val="none" w:sz="0" w:space="0" w:color="auto"/>
        <w:right w:val="none" w:sz="0" w:space="0" w:color="auto"/>
      </w:divBdr>
    </w:div>
    <w:div w:id="1729262335">
      <w:bodyDiv w:val="1"/>
      <w:marLeft w:val="0"/>
      <w:marRight w:val="0"/>
      <w:marTop w:val="0"/>
      <w:marBottom w:val="0"/>
      <w:divBdr>
        <w:top w:val="none" w:sz="0" w:space="0" w:color="auto"/>
        <w:left w:val="none" w:sz="0" w:space="0" w:color="auto"/>
        <w:bottom w:val="none" w:sz="0" w:space="0" w:color="auto"/>
        <w:right w:val="none" w:sz="0" w:space="0" w:color="auto"/>
      </w:divBdr>
    </w:div>
    <w:div w:id="1733118995">
      <w:bodyDiv w:val="1"/>
      <w:marLeft w:val="0"/>
      <w:marRight w:val="0"/>
      <w:marTop w:val="0"/>
      <w:marBottom w:val="0"/>
      <w:divBdr>
        <w:top w:val="none" w:sz="0" w:space="0" w:color="auto"/>
        <w:left w:val="none" w:sz="0" w:space="0" w:color="auto"/>
        <w:bottom w:val="none" w:sz="0" w:space="0" w:color="auto"/>
        <w:right w:val="none" w:sz="0" w:space="0" w:color="auto"/>
      </w:divBdr>
    </w:div>
    <w:div w:id="1747222131">
      <w:bodyDiv w:val="1"/>
      <w:marLeft w:val="0"/>
      <w:marRight w:val="0"/>
      <w:marTop w:val="0"/>
      <w:marBottom w:val="0"/>
      <w:divBdr>
        <w:top w:val="none" w:sz="0" w:space="0" w:color="auto"/>
        <w:left w:val="none" w:sz="0" w:space="0" w:color="auto"/>
        <w:bottom w:val="none" w:sz="0" w:space="0" w:color="auto"/>
        <w:right w:val="none" w:sz="0" w:space="0" w:color="auto"/>
      </w:divBdr>
    </w:div>
    <w:div w:id="1756973881">
      <w:bodyDiv w:val="1"/>
      <w:marLeft w:val="0"/>
      <w:marRight w:val="0"/>
      <w:marTop w:val="0"/>
      <w:marBottom w:val="0"/>
      <w:divBdr>
        <w:top w:val="none" w:sz="0" w:space="0" w:color="auto"/>
        <w:left w:val="none" w:sz="0" w:space="0" w:color="auto"/>
        <w:bottom w:val="none" w:sz="0" w:space="0" w:color="auto"/>
        <w:right w:val="none" w:sz="0" w:space="0" w:color="auto"/>
      </w:divBdr>
    </w:div>
    <w:div w:id="1759129228">
      <w:bodyDiv w:val="1"/>
      <w:marLeft w:val="0"/>
      <w:marRight w:val="0"/>
      <w:marTop w:val="0"/>
      <w:marBottom w:val="0"/>
      <w:divBdr>
        <w:top w:val="none" w:sz="0" w:space="0" w:color="auto"/>
        <w:left w:val="none" w:sz="0" w:space="0" w:color="auto"/>
        <w:bottom w:val="none" w:sz="0" w:space="0" w:color="auto"/>
        <w:right w:val="none" w:sz="0" w:space="0" w:color="auto"/>
      </w:divBdr>
    </w:div>
    <w:div w:id="1795444077">
      <w:bodyDiv w:val="1"/>
      <w:marLeft w:val="0"/>
      <w:marRight w:val="0"/>
      <w:marTop w:val="0"/>
      <w:marBottom w:val="0"/>
      <w:divBdr>
        <w:top w:val="none" w:sz="0" w:space="0" w:color="auto"/>
        <w:left w:val="none" w:sz="0" w:space="0" w:color="auto"/>
        <w:bottom w:val="none" w:sz="0" w:space="0" w:color="auto"/>
        <w:right w:val="none" w:sz="0" w:space="0" w:color="auto"/>
      </w:divBdr>
    </w:div>
    <w:div w:id="1818641780">
      <w:bodyDiv w:val="1"/>
      <w:marLeft w:val="0"/>
      <w:marRight w:val="0"/>
      <w:marTop w:val="0"/>
      <w:marBottom w:val="0"/>
      <w:divBdr>
        <w:top w:val="none" w:sz="0" w:space="0" w:color="auto"/>
        <w:left w:val="none" w:sz="0" w:space="0" w:color="auto"/>
        <w:bottom w:val="none" w:sz="0" w:space="0" w:color="auto"/>
        <w:right w:val="none" w:sz="0" w:space="0" w:color="auto"/>
      </w:divBdr>
    </w:div>
    <w:div w:id="1850632676">
      <w:bodyDiv w:val="1"/>
      <w:marLeft w:val="0"/>
      <w:marRight w:val="0"/>
      <w:marTop w:val="0"/>
      <w:marBottom w:val="0"/>
      <w:divBdr>
        <w:top w:val="none" w:sz="0" w:space="0" w:color="auto"/>
        <w:left w:val="none" w:sz="0" w:space="0" w:color="auto"/>
        <w:bottom w:val="none" w:sz="0" w:space="0" w:color="auto"/>
        <w:right w:val="none" w:sz="0" w:space="0" w:color="auto"/>
      </w:divBdr>
      <w:divsChild>
        <w:div w:id="438574118">
          <w:marLeft w:val="0"/>
          <w:marRight w:val="0"/>
          <w:marTop w:val="0"/>
          <w:marBottom w:val="0"/>
          <w:divBdr>
            <w:top w:val="single" w:sz="2" w:space="0" w:color="auto"/>
            <w:left w:val="single" w:sz="2" w:space="0" w:color="auto"/>
            <w:bottom w:val="single" w:sz="6" w:space="0" w:color="auto"/>
            <w:right w:val="single" w:sz="2" w:space="0" w:color="auto"/>
          </w:divBdr>
          <w:divsChild>
            <w:div w:id="1474979074">
              <w:marLeft w:val="0"/>
              <w:marRight w:val="0"/>
              <w:marTop w:val="100"/>
              <w:marBottom w:val="100"/>
              <w:divBdr>
                <w:top w:val="single" w:sz="2" w:space="0" w:color="D9D9E3"/>
                <w:left w:val="single" w:sz="2" w:space="0" w:color="D9D9E3"/>
                <w:bottom w:val="single" w:sz="2" w:space="0" w:color="D9D9E3"/>
                <w:right w:val="single" w:sz="2" w:space="0" w:color="D9D9E3"/>
              </w:divBdr>
              <w:divsChild>
                <w:div w:id="719135795">
                  <w:marLeft w:val="0"/>
                  <w:marRight w:val="0"/>
                  <w:marTop w:val="0"/>
                  <w:marBottom w:val="0"/>
                  <w:divBdr>
                    <w:top w:val="single" w:sz="2" w:space="0" w:color="D9D9E3"/>
                    <w:left w:val="single" w:sz="2" w:space="0" w:color="D9D9E3"/>
                    <w:bottom w:val="single" w:sz="2" w:space="0" w:color="D9D9E3"/>
                    <w:right w:val="single" w:sz="2" w:space="0" w:color="D9D9E3"/>
                  </w:divBdr>
                  <w:divsChild>
                    <w:div w:id="838234648">
                      <w:marLeft w:val="0"/>
                      <w:marRight w:val="0"/>
                      <w:marTop w:val="0"/>
                      <w:marBottom w:val="0"/>
                      <w:divBdr>
                        <w:top w:val="single" w:sz="2" w:space="0" w:color="D9D9E3"/>
                        <w:left w:val="single" w:sz="2" w:space="0" w:color="D9D9E3"/>
                        <w:bottom w:val="single" w:sz="2" w:space="0" w:color="D9D9E3"/>
                        <w:right w:val="single" w:sz="2" w:space="0" w:color="D9D9E3"/>
                      </w:divBdr>
                      <w:divsChild>
                        <w:div w:id="783383852">
                          <w:marLeft w:val="0"/>
                          <w:marRight w:val="0"/>
                          <w:marTop w:val="0"/>
                          <w:marBottom w:val="0"/>
                          <w:divBdr>
                            <w:top w:val="single" w:sz="2" w:space="0" w:color="D9D9E3"/>
                            <w:left w:val="single" w:sz="2" w:space="0" w:color="D9D9E3"/>
                            <w:bottom w:val="single" w:sz="2" w:space="0" w:color="D9D9E3"/>
                            <w:right w:val="single" w:sz="2" w:space="0" w:color="D9D9E3"/>
                          </w:divBdr>
                          <w:divsChild>
                            <w:div w:id="1980185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5696707">
      <w:bodyDiv w:val="1"/>
      <w:marLeft w:val="0"/>
      <w:marRight w:val="0"/>
      <w:marTop w:val="0"/>
      <w:marBottom w:val="0"/>
      <w:divBdr>
        <w:top w:val="none" w:sz="0" w:space="0" w:color="auto"/>
        <w:left w:val="none" w:sz="0" w:space="0" w:color="auto"/>
        <w:bottom w:val="none" w:sz="0" w:space="0" w:color="auto"/>
        <w:right w:val="none" w:sz="0" w:space="0" w:color="auto"/>
      </w:divBdr>
    </w:div>
    <w:div w:id="1962566866">
      <w:bodyDiv w:val="1"/>
      <w:marLeft w:val="0"/>
      <w:marRight w:val="0"/>
      <w:marTop w:val="0"/>
      <w:marBottom w:val="0"/>
      <w:divBdr>
        <w:top w:val="none" w:sz="0" w:space="0" w:color="auto"/>
        <w:left w:val="none" w:sz="0" w:space="0" w:color="auto"/>
        <w:bottom w:val="none" w:sz="0" w:space="0" w:color="auto"/>
        <w:right w:val="none" w:sz="0" w:space="0" w:color="auto"/>
      </w:divBdr>
    </w:div>
    <w:div w:id="1968244488">
      <w:bodyDiv w:val="1"/>
      <w:marLeft w:val="0"/>
      <w:marRight w:val="0"/>
      <w:marTop w:val="0"/>
      <w:marBottom w:val="0"/>
      <w:divBdr>
        <w:top w:val="none" w:sz="0" w:space="0" w:color="auto"/>
        <w:left w:val="none" w:sz="0" w:space="0" w:color="auto"/>
        <w:bottom w:val="none" w:sz="0" w:space="0" w:color="auto"/>
        <w:right w:val="none" w:sz="0" w:space="0" w:color="auto"/>
      </w:divBdr>
    </w:div>
    <w:div w:id="2015451966">
      <w:bodyDiv w:val="1"/>
      <w:marLeft w:val="0"/>
      <w:marRight w:val="0"/>
      <w:marTop w:val="0"/>
      <w:marBottom w:val="0"/>
      <w:divBdr>
        <w:top w:val="none" w:sz="0" w:space="0" w:color="auto"/>
        <w:left w:val="none" w:sz="0" w:space="0" w:color="auto"/>
        <w:bottom w:val="none" w:sz="0" w:space="0" w:color="auto"/>
        <w:right w:val="none" w:sz="0" w:space="0" w:color="auto"/>
      </w:divBdr>
    </w:div>
    <w:div w:id="2050910348">
      <w:bodyDiv w:val="1"/>
      <w:marLeft w:val="0"/>
      <w:marRight w:val="0"/>
      <w:marTop w:val="0"/>
      <w:marBottom w:val="0"/>
      <w:divBdr>
        <w:top w:val="none" w:sz="0" w:space="0" w:color="auto"/>
        <w:left w:val="none" w:sz="0" w:space="0" w:color="auto"/>
        <w:bottom w:val="none" w:sz="0" w:space="0" w:color="auto"/>
        <w:right w:val="none" w:sz="0" w:space="0" w:color="auto"/>
      </w:divBdr>
    </w:div>
    <w:div w:id="2104762334">
      <w:bodyDiv w:val="1"/>
      <w:marLeft w:val="0"/>
      <w:marRight w:val="0"/>
      <w:marTop w:val="0"/>
      <w:marBottom w:val="0"/>
      <w:divBdr>
        <w:top w:val="none" w:sz="0" w:space="0" w:color="auto"/>
        <w:left w:val="none" w:sz="0" w:space="0" w:color="auto"/>
        <w:bottom w:val="none" w:sz="0" w:space="0" w:color="auto"/>
        <w:right w:val="none" w:sz="0" w:space="0" w:color="auto"/>
      </w:divBdr>
    </w:div>
    <w:div w:id="213733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E5DFA-02DC-4A2F-9E88-143492115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Pages>
  <Words>9460</Words>
  <Characters>53922</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63256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Ibrahim Khan</dc:creator>
  <cp:lastModifiedBy>Abdullah</cp:lastModifiedBy>
  <cp:revision>158</cp:revision>
  <dcterms:created xsi:type="dcterms:W3CDTF">2023-04-09T04:06:00Z</dcterms:created>
  <dcterms:modified xsi:type="dcterms:W3CDTF">2023-05-08T13:35:00Z</dcterms:modified>
</cp:coreProperties>
</file>